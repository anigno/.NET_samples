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8D4" w:rsidRPr="00CB38D4" w:rsidRDefault="00CB38D4" w:rsidP="00CB38D4">
      <w:pPr>
        <w:bidi w:val="0"/>
        <w:spacing w:after="100" w:afterAutospacing="1" w:line="324" w:lineRule="atLeast"/>
        <w:outlineLvl w:val="0"/>
        <w:rPr>
          <w:rFonts w:ascii="Calibri" w:eastAsia="Times New Roman" w:hAnsi="Calibri" w:cs="Calibri"/>
          <w:b/>
          <w:bCs/>
          <w:color w:val="74633A"/>
          <w:kern w:val="36"/>
          <w:sz w:val="34"/>
          <w:szCs w:val="34"/>
        </w:rPr>
      </w:pPr>
      <w:r w:rsidRPr="00CB38D4">
        <w:rPr>
          <w:rFonts w:ascii="Calibri" w:eastAsia="Times New Roman" w:hAnsi="Calibri" w:cs="Calibri"/>
          <w:b/>
          <w:bCs/>
          <w:color w:val="74633A"/>
          <w:kern w:val="36"/>
          <w:sz w:val="34"/>
          <w:szCs w:val="34"/>
        </w:rPr>
        <w:t>WPF DataGrid Control</w:t>
      </w:r>
    </w:p>
    <w:p w:rsidR="00CB38D4" w:rsidRPr="00CB38D4" w:rsidRDefault="00CB38D4" w:rsidP="00CB38D4">
      <w:pPr>
        <w:bidi w:val="0"/>
        <w:spacing w:after="0" w:line="324" w:lineRule="atLeast"/>
        <w:jc w:val="right"/>
        <w:rPr>
          <w:rFonts w:ascii="Segoe UI" w:eastAsia="Times New Roman" w:hAnsi="Segoe UI" w:cs="Segoe UI"/>
          <w:color w:val="444444"/>
          <w:sz w:val="20"/>
          <w:szCs w:val="20"/>
        </w:rPr>
      </w:pPr>
      <w:r>
        <w:rPr>
          <w:rFonts w:ascii="Segoe UI" w:eastAsia="Times New Roman" w:hAnsi="Segoe UI" w:cs="Segoe UI"/>
          <w:noProof/>
          <w:color w:val="A89565"/>
          <w:sz w:val="20"/>
          <w:szCs w:val="20"/>
        </w:rPr>
        <w:drawing>
          <wp:inline distT="0" distB="0" distL="0" distR="0">
            <wp:extent cx="1903730" cy="473710"/>
            <wp:effectExtent l="19050" t="0" r="1270" b="0"/>
            <wp:docPr id="1" name="Picture 1" descr="http://www.wpftutorial.net/images/download_samp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ftutorial.net/images/download_sample.png">
                      <a:hlinkClick r:id="rId5"/>
                    </pic:cNvPr>
                    <pic:cNvPicPr>
                      <a:picLocks noChangeAspect="1" noChangeArrowheads="1"/>
                    </pic:cNvPicPr>
                  </pic:nvPicPr>
                  <pic:blipFill>
                    <a:blip r:embed="rId6" cstate="print"/>
                    <a:srcRect/>
                    <a:stretch>
                      <a:fillRect/>
                    </a:stretch>
                  </pic:blipFill>
                  <pic:spPr bwMode="auto">
                    <a:xfrm>
                      <a:off x="0" y="0"/>
                      <a:ext cx="1903730" cy="473710"/>
                    </a:xfrm>
                    <a:prstGeom prst="rect">
                      <a:avLst/>
                    </a:prstGeom>
                    <a:noFill/>
                    <a:ln w="9525">
                      <a:noFill/>
                      <a:miter lim="800000"/>
                      <a:headEnd/>
                      <a:tailEnd/>
                    </a:ln>
                  </pic:spPr>
                </pic:pic>
              </a:graphicData>
            </a:graphic>
          </wp:inline>
        </w:drawing>
      </w:r>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Introduction</w:t>
      </w:r>
    </w:p>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Since .NET 4.0, Microsoft is shipping a DataGrid control that provides all the basic functionality needed, like: </w:t>
      </w:r>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7" w:anchor="autoColumns" w:history="1">
        <w:r w:rsidRPr="00CB38D4">
          <w:rPr>
            <w:rFonts w:ascii="Segoe UI" w:eastAsia="Times New Roman" w:hAnsi="Segoe UI" w:cs="Segoe UI"/>
            <w:color w:val="A89565"/>
            <w:sz w:val="20"/>
          </w:rPr>
          <w:t>Auto generation of columns</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8" w:anchor="manualColumns" w:history="1">
        <w:r w:rsidRPr="00CB38D4">
          <w:rPr>
            <w:rFonts w:ascii="Segoe UI" w:eastAsia="Times New Roman" w:hAnsi="Segoe UI" w:cs="Segoe UI"/>
            <w:color w:val="A89565"/>
            <w:sz w:val="20"/>
          </w:rPr>
          <w:t>Manual definition of columns</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9" w:anchor="selection" w:history="1">
        <w:r w:rsidRPr="00CB38D4">
          <w:rPr>
            <w:rFonts w:ascii="Segoe UI" w:eastAsia="Times New Roman" w:hAnsi="Segoe UI" w:cs="Segoe UI"/>
            <w:color w:val="A89565"/>
            <w:sz w:val="20"/>
          </w:rPr>
          <w:t>Selection</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10" w:anchor="grouping" w:history="1">
        <w:r w:rsidRPr="00CB38D4">
          <w:rPr>
            <w:rFonts w:ascii="Segoe UI" w:eastAsia="Times New Roman" w:hAnsi="Segoe UI" w:cs="Segoe UI"/>
            <w:color w:val="A89565"/>
            <w:sz w:val="20"/>
          </w:rPr>
          <w:t>Grouping</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11" w:anchor="columnFeatures" w:history="1">
        <w:r w:rsidRPr="00CB38D4">
          <w:rPr>
            <w:rFonts w:ascii="Segoe UI" w:eastAsia="Times New Roman" w:hAnsi="Segoe UI" w:cs="Segoe UI"/>
            <w:color w:val="A89565"/>
            <w:sz w:val="20"/>
          </w:rPr>
          <w:t>Column sorting, reordering and resizing</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12" w:anchor="rowDetails" w:history="1">
        <w:r w:rsidRPr="00CB38D4">
          <w:rPr>
            <w:rFonts w:ascii="Segoe UI" w:eastAsia="Times New Roman" w:hAnsi="Segoe UI" w:cs="Segoe UI"/>
            <w:color w:val="A89565"/>
            <w:sz w:val="20"/>
          </w:rPr>
          <w:t>Row Details</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13" w:anchor="altbackgnd" w:history="1">
        <w:r w:rsidRPr="00CB38D4">
          <w:rPr>
            <w:rFonts w:ascii="Segoe UI" w:eastAsia="Times New Roman" w:hAnsi="Segoe UI" w:cs="Segoe UI"/>
            <w:color w:val="A89565"/>
            <w:sz w:val="20"/>
          </w:rPr>
          <w:t>Alternating BackgroundBrush</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14" w:anchor="frozenColumns" w:history="1">
        <w:r w:rsidRPr="00CB38D4">
          <w:rPr>
            <w:rFonts w:ascii="Segoe UI" w:eastAsia="Times New Roman" w:hAnsi="Segoe UI" w:cs="Segoe UI"/>
            <w:color w:val="A89565"/>
            <w:sz w:val="20"/>
          </w:rPr>
          <w:t>Frozen columns</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15" w:anchor="headers" w:history="1">
        <w:r w:rsidRPr="00CB38D4">
          <w:rPr>
            <w:rFonts w:ascii="Segoe UI" w:eastAsia="Times New Roman" w:hAnsi="Segoe UI" w:cs="Segoe UI"/>
            <w:color w:val="A89565"/>
            <w:sz w:val="20"/>
          </w:rPr>
          <w:t>Headers Visibility</w:t>
        </w:r>
      </w:hyperlink>
    </w:p>
    <w:p w:rsidR="00CB38D4" w:rsidRPr="00CB38D4" w:rsidRDefault="00CB38D4" w:rsidP="00CB38D4">
      <w:pPr>
        <w:numPr>
          <w:ilvl w:val="0"/>
          <w:numId w:val="1"/>
        </w:numPr>
        <w:bidi w:val="0"/>
        <w:spacing w:before="100" w:beforeAutospacing="1" w:after="100" w:afterAutospacing="1" w:line="360" w:lineRule="atLeast"/>
        <w:rPr>
          <w:rFonts w:ascii="Segoe UI" w:eastAsia="Times New Roman" w:hAnsi="Segoe UI" w:cs="Segoe UI"/>
          <w:color w:val="444444"/>
          <w:sz w:val="20"/>
          <w:szCs w:val="20"/>
        </w:rPr>
      </w:pPr>
      <w:hyperlink r:id="rId16" w:anchor="templateAutoColumns" w:history="1">
        <w:r w:rsidRPr="00CB38D4">
          <w:rPr>
            <w:rFonts w:ascii="Segoe UI" w:eastAsia="Times New Roman" w:hAnsi="Segoe UI" w:cs="Segoe UI"/>
            <w:color w:val="A89565"/>
            <w:sz w:val="20"/>
          </w:rPr>
          <w:t>How to template autogenerated columns</w:t>
        </w:r>
      </w:hyperlink>
    </w:p>
    <w:p w:rsidR="00CB38D4" w:rsidRPr="00CB38D4" w:rsidRDefault="00CB38D4" w:rsidP="00CB38D4">
      <w:pPr>
        <w:bidi w:val="0"/>
        <w:spacing w:after="0" w:line="324" w:lineRule="atLeast"/>
        <w:rPr>
          <w:rFonts w:ascii="Segoe UI" w:eastAsia="Times New Roman" w:hAnsi="Segoe UI" w:cs="Segoe UI"/>
          <w:color w:val="A89565"/>
          <w:sz w:val="20"/>
          <w:szCs w:val="20"/>
        </w:rPr>
      </w:pPr>
      <w:bookmarkStart w:id="0" w:name="autoColumns"/>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Basic usage: Auto generate columns</w:t>
      </w:r>
    </w:p>
    <w:bookmarkEnd w:id="0"/>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To show a basic data grid , just drop a </w:t>
      </w:r>
      <w:r w:rsidRPr="00CB38D4">
        <w:rPr>
          <w:rFonts w:ascii="Courier New" w:eastAsia="Times New Roman" w:hAnsi="Courier New" w:cs="Courier New"/>
          <w:color w:val="444444"/>
          <w:sz w:val="20"/>
        </w:rPr>
        <w:t>DataGrid</w:t>
      </w:r>
      <w:r w:rsidRPr="00CB38D4">
        <w:rPr>
          <w:rFonts w:ascii="Segoe UI" w:eastAsia="Times New Roman" w:hAnsi="Segoe UI" w:cs="Segoe UI"/>
          <w:color w:val="444444"/>
          <w:sz w:val="20"/>
          <w:szCs w:val="20"/>
        </w:rPr>
        <w:t xml:space="preserve"> control to your view and bind the </w:t>
      </w:r>
      <w:r w:rsidRPr="00CB38D4">
        <w:rPr>
          <w:rFonts w:ascii="Courier New" w:eastAsia="Times New Roman" w:hAnsi="Courier New" w:cs="Courier New"/>
          <w:color w:val="444444"/>
          <w:sz w:val="20"/>
        </w:rPr>
        <w:t>ItemsSource</w:t>
      </w:r>
      <w:r w:rsidRPr="00CB38D4">
        <w:rPr>
          <w:rFonts w:ascii="Segoe UI" w:eastAsia="Times New Roman" w:hAnsi="Segoe UI" w:cs="Segoe UI"/>
          <w:color w:val="444444"/>
          <w:sz w:val="20"/>
          <w:szCs w:val="20"/>
        </w:rPr>
        <w:t xml:space="preserve"> to a collection of data objects and you're done. The DataGrid provides a feature called </w:t>
      </w:r>
      <w:r w:rsidRPr="00CB38D4">
        <w:rPr>
          <w:rFonts w:ascii="Courier New" w:eastAsia="Times New Roman" w:hAnsi="Courier New" w:cs="Courier New"/>
          <w:color w:val="444444"/>
          <w:sz w:val="20"/>
        </w:rPr>
        <w:t>AutoGenerateColumns</w:t>
      </w:r>
      <w:r w:rsidRPr="00CB38D4">
        <w:rPr>
          <w:rFonts w:ascii="Segoe UI" w:eastAsia="Times New Roman" w:hAnsi="Segoe UI" w:cs="Segoe UI"/>
          <w:color w:val="444444"/>
          <w:sz w:val="20"/>
          <w:szCs w:val="20"/>
        </w:rPr>
        <w:t xml:space="preserve"> that automatically generates column according to the public properties of your data objects. It generates the following types of columns: </w:t>
      </w:r>
    </w:p>
    <w:p w:rsidR="00CB38D4" w:rsidRPr="00CB38D4" w:rsidRDefault="00CB38D4" w:rsidP="00CB38D4">
      <w:pPr>
        <w:numPr>
          <w:ilvl w:val="0"/>
          <w:numId w:val="2"/>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TextBox columns for string values</w:t>
      </w:r>
    </w:p>
    <w:p w:rsidR="00CB38D4" w:rsidRPr="00CB38D4" w:rsidRDefault="00CB38D4" w:rsidP="00CB38D4">
      <w:pPr>
        <w:numPr>
          <w:ilvl w:val="0"/>
          <w:numId w:val="2"/>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CheckBox columns for boolean values</w:t>
      </w:r>
    </w:p>
    <w:p w:rsidR="00CB38D4" w:rsidRPr="00CB38D4" w:rsidRDefault="00CB38D4" w:rsidP="00CB38D4">
      <w:pPr>
        <w:numPr>
          <w:ilvl w:val="0"/>
          <w:numId w:val="2"/>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ComboBox columns for enumerable values</w:t>
      </w:r>
    </w:p>
    <w:p w:rsidR="00CB38D4" w:rsidRPr="00CB38D4" w:rsidRDefault="00CB38D4" w:rsidP="00CB38D4">
      <w:pPr>
        <w:numPr>
          <w:ilvl w:val="0"/>
          <w:numId w:val="2"/>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Hyperlink columns for Uri values</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4305935" cy="1304925"/>
            <wp:effectExtent l="19050" t="0" r="0" b="0"/>
            <wp:docPr id="2" name="Picture 2" descr="http://www.wpftutorial.net/images/data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pftutorial.net/images/datagrid1.png"/>
                    <pic:cNvPicPr>
                      <a:picLocks noChangeAspect="1" noChangeArrowheads="1"/>
                    </pic:cNvPicPr>
                  </pic:nvPicPr>
                  <pic:blipFill>
                    <a:blip r:embed="rId17" cstate="print"/>
                    <a:srcRect/>
                    <a:stretch>
                      <a:fillRect/>
                    </a:stretch>
                  </pic:blipFill>
                  <pic:spPr bwMode="auto">
                    <a:xfrm>
                      <a:off x="0" y="0"/>
                      <a:ext cx="4305935" cy="1304925"/>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lastRenderedPageBreak/>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0" w:line="324" w:lineRule="atLeast"/>
        <w:rPr>
          <w:rFonts w:ascii="Segoe UI" w:eastAsia="Times New Roman" w:hAnsi="Segoe UI" w:cs="Segoe UI"/>
          <w:color w:val="A89565"/>
          <w:sz w:val="20"/>
          <w:szCs w:val="20"/>
        </w:rPr>
      </w:pPr>
      <w:bookmarkStart w:id="1" w:name="manualColumns"/>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Manually define columns</w:t>
      </w:r>
    </w:p>
    <w:bookmarkEnd w:id="1"/>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Alternatively you can define your columns manually by setting the </w:t>
      </w:r>
      <w:r w:rsidRPr="00CB38D4">
        <w:rPr>
          <w:rFonts w:ascii="Courier New" w:eastAsia="Times New Roman" w:hAnsi="Courier New" w:cs="Courier New"/>
          <w:color w:val="444444"/>
          <w:sz w:val="20"/>
        </w:rPr>
        <w:t>AutoGenerateColumns</w:t>
      </w:r>
      <w:r w:rsidRPr="00CB38D4">
        <w:rPr>
          <w:rFonts w:ascii="Segoe UI" w:eastAsia="Times New Roman" w:hAnsi="Segoe UI" w:cs="Segoe UI"/>
          <w:color w:val="444444"/>
          <w:sz w:val="20"/>
          <w:szCs w:val="20"/>
        </w:rPr>
        <w:t xml:space="preserve"> property to </w:t>
      </w:r>
      <w:r w:rsidRPr="00CB38D4">
        <w:rPr>
          <w:rFonts w:ascii="Courier New" w:eastAsia="Times New Roman" w:hAnsi="Courier New" w:cs="Courier New"/>
          <w:color w:val="444444"/>
          <w:sz w:val="20"/>
        </w:rPr>
        <w:t>False</w:t>
      </w:r>
      <w:r w:rsidRPr="00CB38D4">
        <w:rPr>
          <w:rFonts w:ascii="Segoe UI" w:eastAsia="Times New Roman" w:hAnsi="Segoe UI" w:cs="Segoe UI"/>
          <w:color w:val="444444"/>
          <w:sz w:val="20"/>
          <w:szCs w:val="20"/>
        </w:rPr>
        <w:t xml:space="preserve">. In this case you have to define the columns in the </w:t>
      </w:r>
      <w:r w:rsidRPr="00CB38D4">
        <w:rPr>
          <w:rFonts w:ascii="Courier New" w:eastAsia="Times New Roman" w:hAnsi="Courier New" w:cs="Courier New"/>
          <w:color w:val="444444"/>
          <w:sz w:val="20"/>
        </w:rPr>
        <w:t>Columns</w:t>
      </w:r>
      <w:r w:rsidRPr="00CB38D4">
        <w:rPr>
          <w:rFonts w:ascii="Segoe UI" w:eastAsia="Times New Roman" w:hAnsi="Segoe UI" w:cs="Segoe UI"/>
          <w:color w:val="444444"/>
          <w:sz w:val="20"/>
          <w:szCs w:val="20"/>
        </w:rPr>
        <w:t xml:space="preserve"> collection of the data grid. You have the following types of columns available: </w:t>
      </w:r>
    </w:p>
    <w:p w:rsidR="00CB38D4" w:rsidRPr="00CB38D4" w:rsidRDefault="00CB38D4" w:rsidP="00CB38D4">
      <w:pPr>
        <w:numPr>
          <w:ilvl w:val="0"/>
          <w:numId w:val="3"/>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DataGridCheckBoxColumn</w:t>
      </w:r>
      <w:r w:rsidRPr="00CB38D4">
        <w:rPr>
          <w:rFonts w:ascii="Segoe UI" w:eastAsia="Times New Roman" w:hAnsi="Segoe UI" w:cs="Segoe UI"/>
          <w:color w:val="444444"/>
          <w:sz w:val="20"/>
          <w:szCs w:val="20"/>
        </w:rPr>
        <w:t xml:space="preserve"> for boolean values</w:t>
      </w:r>
    </w:p>
    <w:p w:rsidR="00CB38D4" w:rsidRPr="00CB38D4" w:rsidRDefault="00CB38D4" w:rsidP="00CB38D4">
      <w:pPr>
        <w:numPr>
          <w:ilvl w:val="0"/>
          <w:numId w:val="3"/>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DataGridComboBoxColumn</w:t>
      </w:r>
      <w:r w:rsidRPr="00CB38D4">
        <w:rPr>
          <w:rFonts w:ascii="Segoe UI" w:eastAsia="Times New Roman" w:hAnsi="Segoe UI" w:cs="Segoe UI"/>
          <w:color w:val="444444"/>
          <w:sz w:val="20"/>
          <w:szCs w:val="20"/>
        </w:rPr>
        <w:t xml:space="preserve"> for enumerable values</w:t>
      </w:r>
    </w:p>
    <w:p w:rsidR="00CB38D4" w:rsidRPr="00CB38D4" w:rsidRDefault="00CB38D4" w:rsidP="00CB38D4">
      <w:pPr>
        <w:numPr>
          <w:ilvl w:val="0"/>
          <w:numId w:val="3"/>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DataGridHyperlinkColumn</w:t>
      </w:r>
      <w:r w:rsidRPr="00CB38D4">
        <w:rPr>
          <w:rFonts w:ascii="Segoe UI" w:eastAsia="Times New Roman" w:hAnsi="Segoe UI" w:cs="Segoe UI"/>
          <w:color w:val="444444"/>
          <w:sz w:val="20"/>
          <w:szCs w:val="20"/>
        </w:rPr>
        <w:t xml:space="preserve"> for Uri values</w:t>
      </w:r>
    </w:p>
    <w:p w:rsidR="00CB38D4" w:rsidRPr="00CB38D4" w:rsidRDefault="00CB38D4" w:rsidP="00CB38D4">
      <w:pPr>
        <w:numPr>
          <w:ilvl w:val="0"/>
          <w:numId w:val="3"/>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DataGridTemplateColumn</w:t>
      </w:r>
      <w:r w:rsidRPr="00CB38D4">
        <w:rPr>
          <w:rFonts w:ascii="Segoe UI" w:eastAsia="Times New Roman" w:hAnsi="Segoe UI" w:cs="Segoe UI"/>
          <w:color w:val="444444"/>
          <w:sz w:val="20"/>
          <w:szCs w:val="20"/>
        </w:rPr>
        <w:t xml:space="preserve"> to show any types of data by defining your own cell template</w:t>
      </w:r>
    </w:p>
    <w:p w:rsidR="00CB38D4" w:rsidRPr="00CB38D4" w:rsidRDefault="00CB38D4" w:rsidP="00CB38D4">
      <w:pPr>
        <w:numPr>
          <w:ilvl w:val="0"/>
          <w:numId w:val="3"/>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DataGridTextColumn</w:t>
      </w:r>
      <w:r w:rsidRPr="00CB38D4">
        <w:rPr>
          <w:rFonts w:ascii="Segoe UI" w:eastAsia="Times New Roman" w:hAnsi="Segoe UI" w:cs="Segoe UI"/>
          <w:color w:val="444444"/>
          <w:sz w:val="20"/>
          <w:szCs w:val="20"/>
        </w:rPr>
        <w:t xml:space="preserve"> to show text values</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1654175" cy="3466465"/>
            <wp:effectExtent l="19050" t="0" r="3175" b="0"/>
            <wp:docPr id="3" name="Picture 3" descr="http://www.wpftutorial.net/images/data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pftutorial.net/images/datagrid2.png"/>
                    <pic:cNvPicPr>
                      <a:picLocks noChangeAspect="1" noChangeArrowheads="1"/>
                    </pic:cNvPicPr>
                  </pic:nvPicPr>
                  <pic:blipFill>
                    <a:blip r:embed="rId18" cstate="print"/>
                    <a:srcRect/>
                    <a:stretch>
                      <a:fillRect/>
                    </a:stretch>
                  </pic:blipFill>
                  <pic:spPr bwMode="auto">
                    <a:xfrm>
                      <a:off x="0" y="0"/>
                      <a:ext cx="1654175" cy="3466465"/>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AutoGenerateColumns</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"False"</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&lt;DataGrid.Columns&gt;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&lt;DataGridTemplateColumn </w:t>
      </w:r>
      <w:r w:rsidRPr="00CB38D4">
        <w:rPr>
          <w:rFonts w:ascii="Courier New" w:eastAsia="Times New Roman" w:hAnsi="Courier New" w:cs="Courier New"/>
          <w:color w:val="FF0000"/>
          <w:sz w:val="17"/>
          <w:szCs w:val="17"/>
        </w:rPr>
        <w:t>Header</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"Image"</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Width</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"SizeToCells"</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IsReadOnly</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"True"</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&lt;DataGridTemplateColumn.CellTemplate&gt;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lastRenderedPageBreak/>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&lt;Image </w:t>
      </w:r>
      <w:r w:rsidRPr="00CB38D4">
        <w:rPr>
          <w:rFonts w:ascii="Courier New" w:eastAsia="Times New Roman" w:hAnsi="Courier New" w:cs="Courier New"/>
          <w:color w:val="FF0000"/>
          <w:sz w:val="17"/>
          <w:szCs w:val="17"/>
        </w:rPr>
        <w:t>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Image}"</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&lt;/DataGridTemplateColumn.CellTemplate&gt;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&lt;/DataGridTemplateColumn&gt;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&lt;/DataGrid.Columns&gt;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&lt;/DataGrid&gt;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0" w:line="324" w:lineRule="atLeast"/>
        <w:rPr>
          <w:rFonts w:ascii="Segoe UI" w:eastAsia="Times New Roman" w:hAnsi="Segoe UI" w:cs="Segoe UI"/>
          <w:color w:val="A89565"/>
          <w:sz w:val="20"/>
          <w:szCs w:val="20"/>
        </w:rPr>
      </w:pPr>
      <w:bookmarkStart w:id="2" w:name="selection"/>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Selection</w:t>
      </w:r>
    </w:p>
    <w:bookmarkEnd w:id="2"/>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 data grid includes a variety of selection modes. They are configured by the </w:t>
      </w:r>
      <w:r w:rsidRPr="00CB38D4">
        <w:rPr>
          <w:rFonts w:ascii="Courier New" w:eastAsia="Times New Roman" w:hAnsi="Courier New" w:cs="Courier New"/>
          <w:color w:val="444444"/>
          <w:sz w:val="20"/>
        </w:rPr>
        <w:t>SelectionMode</w:t>
      </w:r>
      <w:r w:rsidRPr="00CB38D4">
        <w:rPr>
          <w:rFonts w:ascii="Segoe UI" w:eastAsia="Times New Roman" w:hAnsi="Segoe UI" w:cs="Segoe UI"/>
          <w:color w:val="444444"/>
          <w:sz w:val="20"/>
          <w:szCs w:val="20"/>
        </w:rPr>
        <w:t xml:space="preserve"> and </w:t>
      </w:r>
      <w:r w:rsidRPr="00CB38D4">
        <w:rPr>
          <w:rFonts w:ascii="Courier New" w:eastAsia="Times New Roman" w:hAnsi="Courier New" w:cs="Courier New"/>
          <w:color w:val="444444"/>
          <w:sz w:val="20"/>
        </w:rPr>
        <w:t>SelectionUnit</w:t>
      </w:r>
      <w:r w:rsidRPr="00CB38D4">
        <w:rPr>
          <w:rFonts w:ascii="Segoe UI" w:eastAsia="Times New Roman" w:hAnsi="Segoe UI" w:cs="Segoe UI"/>
          <w:color w:val="444444"/>
          <w:sz w:val="20"/>
          <w:szCs w:val="20"/>
        </w:rPr>
        <w:t xml:space="preserve"> property.</w:t>
      </w:r>
    </w:p>
    <w:p w:rsidR="00CB38D4" w:rsidRPr="00CB38D4" w:rsidRDefault="00CB38D4" w:rsidP="00CB38D4">
      <w:pPr>
        <w:numPr>
          <w:ilvl w:val="0"/>
          <w:numId w:val="4"/>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 </w:t>
      </w:r>
      <w:r w:rsidRPr="00CB38D4">
        <w:rPr>
          <w:rFonts w:ascii="Courier New" w:eastAsia="Times New Roman" w:hAnsi="Courier New" w:cs="Courier New"/>
          <w:b/>
          <w:bCs/>
          <w:color w:val="444444"/>
          <w:sz w:val="20"/>
        </w:rPr>
        <w:t>SelectionMode</w:t>
      </w:r>
      <w:r w:rsidRPr="00CB38D4">
        <w:rPr>
          <w:rFonts w:ascii="Segoe UI" w:eastAsia="Times New Roman" w:hAnsi="Segoe UI" w:cs="Segoe UI"/>
          <w:color w:val="444444"/>
          <w:sz w:val="20"/>
          <w:szCs w:val="20"/>
        </w:rPr>
        <w:t xml:space="preserve"> can be set to </w:t>
      </w:r>
      <w:r w:rsidRPr="00CB38D4">
        <w:rPr>
          <w:rFonts w:ascii="Courier New" w:eastAsia="Times New Roman" w:hAnsi="Courier New" w:cs="Courier New"/>
          <w:color w:val="444444"/>
          <w:sz w:val="20"/>
        </w:rPr>
        <w:t>Single</w:t>
      </w:r>
      <w:r w:rsidRPr="00CB38D4">
        <w:rPr>
          <w:rFonts w:ascii="Segoe UI" w:eastAsia="Times New Roman" w:hAnsi="Segoe UI" w:cs="Segoe UI"/>
          <w:color w:val="444444"/>
          <w:sz w:val="20"/>
          <w:szCs w:val="20"/>
        </w:rPr>
        <w:t xml:space="preserve"> or </w:t>
      </w:r>
      <w:r w:rsidRPr="00CB38D4">
        <w:rPr>
          <w:rFonts w:ascii="Courier New" w:eastAsia="Times New Roman" w:hAnsi="Courier New" w:cs="Courier New"/>
          <w:color w:val="444444"/>
          <w:sz w:val="20"/>
        </w:rPr>
        <w:t>Extended</w:t>
      </w:r>
      <w:r w:rsidRPr="00CB38D4">
        <w:rPr>
          <w:rFonts w:ascii="Segoe UI" w:eastAsia="Times New Roman" w:hAnsi="Segoe UI" w:cs="Segoe UI"/>
          <w:color w:val="444444"/>
          <w:sz w:val="20"/>
          <w:szCs w:val="20"/>
        </w:rPr>
        <w:t xml:space="preserve"> to define if one or multiple units can be selected simultaneously.</w:t>
      </w:r>
    </w:p>
    <w:p w:rsidR="00CB38D4" w:rsidRPr="00CB38D4" w:rsidRDefault="00CB38D4" w:rsidP="00CB38D4">
      <w:pPr>
        <w:numPr>
          <w:ilvl w:val="0"/>
          <w:numId w:val="4"/>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 </w:t>
      </w:r>
      <w:r w:rsidRPr="00CB38D4">
        <w:rPr>
          <w:rFonts w:ascii="Courier New" w:eastAsia="Times New Roman" w:hAnsi="Courier New" w:cs="Courier New"/>
          <w:b/>
          <w:bCs/>
          <w:color w:val="444444"/>
          <w:sz w:val="20"/>
        </w:rPr>
        <w:t>SelectionUnit</w:t>
      </w:r>
      <w:r w:rsidRPr="00CB38D4">
        <w:rPr>
          <w:rFonts w:ascii="Segoe UI" w:eastAsia="Times New Roman" w:hAnsi="Segoe UI" w:cs="Segoe UI"/>
          <w:color w:val="444444"/>
          <w:sz w:val="20"/>
          <w:szCs w:val="20"/>
        </w:rPr>
        <w:t xml:space="preserve"> defines the scope of one selection unit. It can be set to </w:t>
      </w:r>
      <w:r w:rsidRPr="00CB38D4">
        <w:rPr>
          <w:rFonts w:ascii="Courier New" w:eastAsia="Times New Roman" w:hAnsi="Courier New" w:cs="Courier New"/>
          <w:color w:val="444444"/>
          <w:sz w:val="20"/>
        </w:rPr>
        <w:t>Cell</w:t>
      </w:r>
      <w:r w:rsidRPr="00CB38D4">
        <w:rPr>
          <w:rFonts w:ascii="Segoe UI" w:eastAsia="Times New Roman" w:hAnsi="Segoe UI" w:cs="Segoe UI"/>
          <w:color w:val="444444"/>
          <w:sz w:val="20"/>
          <w:szCs w:val="20"/>
        </w:rPr>
        <w:t xml:space="preserve">, </w:t>
      </w:r>
      <w:r w:rsidRPr="00CB38D4">
        <w:rPr>
          <w:rFonts w:ascii="Courier New" w:eastAsia="Times New Roman" w:hAnsi="Courier New" w:cs="Courier New"/>
          <w:color w:val="444444"/>
          <w:sz w:val="20"/>
        </w:rPr>
        <w:t>CellAndRowHeader</w:t>
      </w:r>
      <w:r w:rsidRPr="00CB38D4">
        <w:rPr>
          <w:rFonts w:ascii="Segoe UI" w:eastAsia="Times New Roman" w:hAnsi="Segoe UI" w:cs="Segoe UI"/>
          <w:color w:val="444444"/>
          <w:sz w:val="20"/>
          <w:szCs w:val="20"/>
        </w:rPr>
        <w:t xml:space="preserve"> and </w:t>
      </w:r>
      <w:r w:rsidRPr="00CB38D4">
        <w:rPr>
          <w:rFonts w:ascii="Courier New" w:eastAsia="Times New Roman" w:hAnsi="Courier New" w:cs="Courier New"/>
          <w:color w:val="444444"/>
          <w:sz w:val="20"/>
        </w:rPr>
        <w:t>FullRow</w:t>
      </w:r>
      <w:r w:rsidRPr="00CB38D4">
        <w:rPr>
          <w:rFonts w:ascii="Segoe UI" w:eastAsia="Times New Roman" w:hAnsi="Segoe UI" w:cs="Segoe UI"/>
          <w:color w:val="444444"/>
          <w:sz w:val="20"/>
          <w:szCs w:val="20"/>
        </w:rPr>
        <w:t>.</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366770" cy="1687195"/>
            <wp:effectExtent l="19050" t="0" r="5080" b="0"/>
            <wp:docPr id="4" name="Picture 4" descr="http://www.wpftutorial.net/images/datagr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pftutorial.net/images/datagrid3.png"/>
                    <pic:cNvPicPr>
                      <a:picLocks noChangeAspect="1" noChangeArrowheads="1"/>
                    </pic:cNvPicPr>
                  </pic:nvPicPr>
                  <pic:blipFill>
                    <a:blip r:embed="rId19" cstate="print"/>
                    <a:srcRect/>
                    <a:stretch>
                      <a:fillRect/>
                    </a:stretch>
                  </pic:blipFill>
                  <pic:spPr bwMode="auto">
                    <a:xfrm>
                      <a:off x="0" y="0"/>
                      <a:ext cx="3366770" cy="1687195"/>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SelectionMode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"Extended"</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SelectionUnit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"Cell"</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0" w:line="324" w:lineRule="atLeast"/>
        <w:rPr>
          <w:rFonts w:ascii="Segoe UI" w:eastAsia="Times New Roman" w:hAnsi="Segoe UI" w:cs="Segoe UI"/>
          <w:color w:val="A89565"/>
          <w:sz w:val="20"/>
          <w:szCs w:val="20"/>
        </w:rPr>
      </w:pPr>
      <w:bookmarkStart w:id="3" w:name="columnFeatures"/>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Column sorting, reordering and resizing</w:t>
      </w:r>
    </w:p>
    <w:bookmarkEnd w:id="3"/>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 data grid provides features to sort, reorder and resize columns. They can be enabled or disabled by the following properties: </w:t>
      </w:r>
    </w:p>
    <w:p w:rsidR="00CB38D4" w:rsidRPr="00CB38D4" w:rsidRDefault="00CB38D4" w:rsidP="00CB38D4">
      <w:pPr>
        <w:numPr>
          <w:ilvl w:val="0"/>
          <w:numId w:val="5"/>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lastRenderedPageBreak/>
        <w:t>CanUserReorderColumns</w:t>
      </w:r>
      <w:r w:rsidRPr="00CB38D4">
        <w:rPr>
          <w:rFonts w:ascii="Segoe UI" w:eastAsia="Times New Roman" w:hAnsi="Segoe UI" w:cs="Segoe UI"/>
          <w:color w:val="444444"/>
          <w:sz w:val="20"/>
          <w:szCs w:val="20"/>
        </w:rPr>
        <w:t xml:space="preserve"> enables or disables column re-ordering</w:t>
      </w:r>
    </w:p>
    <w:p w:rsidR="00CB38D4" w:rsidRPr="00CB38D4" w:rsidRDefault="00CB38D4" w:rsidP="00CB38D4">
      <w:pPr>
        <w:numPr>
          <w:ilvl w:val="0"/>
          <w:numId w:val="5"/>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CanUserResizeColumns</w:t>
      </w:r>
      <w:r w:rsidRPr="00CB38D4">
        <w:rPr>
          <w:rFonts w:ascii="Segoe UI" w:eastAsia="Times New Roman" w:hAnsi="Segoe UI" w:cs="Segoe UI"/>
          <w:color w:val="444444"/>
          <w:sz w:val="20"/>
          <w:szCs w:val="20"/>
        </w:rPr>
        <w:t xml:space="preserve"> enables or disables column resizing</w:t>
      </w:r>
    </w:p>
    <w:p w:rsidR="00CB38D4" w:rsidRPr="00CB38D4" w:rsidRDefault="00CB38D4" w:rsidP="00CB38D4">
      <w:pPr>
        <w:numPr>
          <w:ilvl w:val="0"/>
          <w:numId w:val="5"/>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CanUserResizeRows</w:t>
      </w:r>
      <w:r w:rsidRPr="00CB38D4">
        <w:rPr>
          <w:rFonts w:ascii="Segoe UI" w:eastAsia="Times New Roman" w:hAnsi="Segoe UI" w:cs="Segoe UI"/>
          <w:color w:val="444444"/>
          <w:sz w:val="20"/>
          <w:szCs w:val="20"/>
        </w:rPr>
        <w:t xml:space="preserve"> enables or disables row resizing</w:t>
      </w:r>
    </w:p>
    <w:p w:rsidR="00CB38D4" w:rsidRPr="00CB38D4" w:rsidRDefault="00CB38D4" w:rsidP="00CB38D4">
      <w:pPr>
        <w:numPr>
          <w:ilvl w:val="0"/>
          <w:numId w:val="5"/>
        </w:numPr>
        <w:bidi w:val="0"/>
        <w:spacing w:before="100" w:beforeAutospacing="1" w:after="100" w:afterAutospacing="1" w:line="360" w:lineRule="atLeast"/>
        <w:rPr>
          <w:rFonts w:ascii="Segoe UI" w:eastAsia="Times New Roman" w:hAnsi="Segoe UI" w:cs="Segoe UI"/>
          <w:color w:val="444444"/>
          <w:sz w:val="20"/>
          <w:szCs w:val="20"/>
        </w:rPr>
      </w:pPr>
      <w:r w:rsidRPr="00CB38D4">
        <w:rPr>
          <w:rFonts w:ascii="Courier New" w:eastAsia="Times New Roman" w:hAnsi="Courier New" w:cs="Courier New"/>
          <w:color w:val="444444"/>
          <w:sz w:val="20"/>
        </w:rPr>
        <w:t>CanUserSortColumns</w:t>
      </w:r>
      <w:r w:rsidRPr="00CB38D4">
        <w:rPr>
          <w:rFonts w:ascii="Segoe UI" w:eastAsia="Times New Roman" w:hAnsi="Segoe UI" w:cs="Segoe UI"/>
          <w:color w:val="444444"/>
          <w:sz w:val="20"/>
          <w:szCs w:val="20"/>
        </w:rPr>
        <w:t xml:space="preserve"> enables or disables column sorting</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275330" cy="1587500"/>
            <wp:effectExtent l="19050" t="0" r="1270" b="0"/>
            <wp:docPr id="5" name="Picture 5" descr="http://www.wpftutorial.net/images/datagr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pftutorial.net/images/datagrid4.png"/>
                    <pic:cNvPicPr>
                      <a:picLocks noChangeAspect="1" noChangeArrowheads="1"/>
                    </pic:cNvPicPr>
                  </pic:nvPicPr>
                  <pic:blipFill>
                    <a:blip r:embed="rId20" cstate="print"/>
                    <a:srcRect/>
                    <a:stretch>
                      <a:fillRect/>
                    </a:stretch>
                  </pic:blipFill>
                  <pic:spPr bwMode="auto">
                    <a:xfrm>
                      <a:off x="0" y="0"/>
                      <a:ext cx="3275330" cy="1587500"/>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CanUserReorderColumns</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"True"</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CanUserResizeColumns</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"True"</w:t>
      </w:r>
      <w:r w:rsidRPr="00CB38D4">
        <w:rPr>
          <w:rFonts w:ascii="Courier New" w:eastAsia="Times New Roman" w:hAnsi="Courier New" w:cs="Courier New"/>
          <w:color w:val="800000"/>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CanUserResizeRows</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"False"</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CanUserSortColumns</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"True"</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0" w:line="324" w:lineRule="atLeast"/>
        <w:rPr>
          <w:rFonts w:ascii="Segoe UI" w:eastAsia="Times New Roman" w:hAnsi="Segoe UI" w:cs="Segoe UI"/>
          <w:color w:val="A89565"/>
          <w:sz w:val="20"/>
          <w:szCs w:val="20"/>
        </w:rPr>
      </w:pPr>
      <w:bookmarkStart w:id="4" w:name="grouping"/>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Grouping</w:t>
      </w:r>
    </w:p>
    <w:bookmarkEnd w:id="4"/>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 data grid also supports grouping. To enable grouping you have to define a </w:t>
      </w:r>
      <w:r w:rsidRPr="00CB38D4">
        <w:rPr>
          <w:rFonts w:ascii="Courier New" w:eastAsia="Times New Roman" w:hAnsi="Courier New" w:cs="Courier New"/>
          <w:color w:val="444444"/>
          <w:sz w:val="20"/>
        </w:rPr>
        <w:t>CollectionView</w:t>
      </w:r>
      <w:r w:rsidRPr="00CB38D4">
        <w:rPr>
          <w:rFonts w:ascii="Segoe UI" w:eastAsia="Times New Roman" w:hAnsi="Segoe UI" w:cs="Segoe UI"/>
          <w:color w:val="444444"/>
          <w:sz w:val="20"/>
          <w:szCs w:val="20"/>
        </w:rPr>
        <w:t xml:space="preserve"> that contains to least one </w:t>
      </w:r>
      <w:r w:rsidRPr="00CB38D4">
        <w:rPr>
          <w:rFonts w:ascii="Courier New" w:eastAsia="Times New Roman" w:hAnsi="Courier New" w:cs="Courier New"/>
          <w:color w:val="444444"/>
          <w:sz w:val="20"/>
        </w:rPr>
        <w:t>GroupDescription</w:t>
      </w:r>
      <w:r w:rsidRPr="00CB38D4">
        <w:rPr>
          <w:rFonts w:ascii="Segoe UI" w:eastAsia="Times New Roman" w:hAnsi="Segoe UI" w:cs="Segoe UI"/>
          <w:color w:val="444444"/>
          <w:sz w:val="20"/>
          <w:szCs w:val="20"/>
        </w:rPr>
        <w:t xml:space="preserve"> that defines the criterias how to group.</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333115" cy="1546225"/>
            <wp:effectExtent l="19050" t="0" r="635" b="0"/>
            <wp:docPr id="6" name="Picture 6" descr="http://www.wpftutorial.net/images/datag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pftutorial.net/images/datagrid6.png"/>
                    <pic:cNvPicPr>
                      <a:picLocks noChangeAspect="1" noChangeArrowheads="1"/>
                    </pic:cNvPicPr>
                  </pic:nvPicPr>
                  <pic:blipFill>
                    <a:blip r:embed="rId21" cstate="print"/>
                    <a:srcRect/>
                    <a:stretch>
                      <a:fillRect/>
                    </a:stretch>
                  </pic:blipFill>
                  <pic:spPr bwMode="auto">
                    <a:xfrm>
                      <a:off x="0" y="0"/>
                      <a:ext cx="3333115" cy="1546225"/>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Customers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w:t>
      </w:r>
      <w:hyperlink r:id="rId22" w:history="1">
        <w:r w:rsidRPr="00CB38D4">
          <w:rPr>
            <w:rFonts w:ascii="Courier New" w:eastAsia="Times New Roman" w:hAnsi="Courier New" w:cs="Courier New"/>
            <w:b/>
            <w:bCs/>
            <w:color w:val="0000FF"/>
            <w:sz w:val="17"/>
            <w:szCs w:val="17"/>
          </w:rPr>
          <w:t>new</w:t>
        </w:r>
      </w:hyperlink>
      <w:r w:rsidRPr="00CB38D4">
        <w:rPr>
          <w:rFonts w:ascii="Courier New" w:eastAsia="Times New Roman" w:hAnsi="Courier New" w:cs="Courier New"/>
          <w:color w:val="444444"/>
          <w:sz w:val="17"/>
          <w:szCs w:val="17"/>
        </w:rPr>
        <w:t xml:space="preserve"> ListCollectionView</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_customers</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Customers.</w:t>
      </w:r>
      <w:r w:rsidRPr="00CB38D4">
        <w:rPr>
          <w:rFonts w:ascii="Courier New" w:eastAsia="Times New Roman" w:hAnsi="Courier New" w:cs="Courier New"/>
          <w:color w:val="0000FF"/>
          <w:sz w:val="17"/>
          <w:szCs w:val="17"/>
        </w:rPr>
        <w:t>GroupDescriptions</w:t>
      </w:r>
      <w:r w:rsidRPr="00CB38D4">
        <w:rPr>
          <w:rFonts w:ascii="Courier New" w:eastAsia="Times New Roman" w:hAnsi="Courier New" w:cs="Courier New"/>
          <w:color w:val="444444"/>
          <w:sz w:val="17"/>
          <w:szCs w:val="17"/>
        </w:rPr>
        <w:t>.</w:t>
      </w:r>
      <w:r w:rsidRPr="00CB38D4">
        <w:rPr>
          <w:rFonts w:ascii="Courier New" w:eastAsia="Times New Roman" w:hAnsi="Courier New" w:cs="Courier New"/>
          <w:color w:val="0000FF"/>
          <w:sz w:val="17"/>
          <w:szCs w:val="17"/>
        </w:rPr>
        <w:t>Add</w:t>
      </w:r>
      <w:r w:rsidRPr="00CB38D4">
        <w:rPr>
          <w:rFonts w:ascii="Courier New" w:eastAsia="Times New Roman" w:hAnsi="Courier New" w:cs="Courier New"/>
          <w:color w:val="000000"/>
          <w:sz w:val="17"/>
          <w:szCs w:val="17"/>
        </w:rPr>
        <w:t>(</w:t>
      </w:r>
      <w:hyperlink r:id="rId23" w:history="1">
        <w:r w:rsidRPr="00CB38D4">
          <w:rPr>
            <w:rFonts w:ascii="Courier New" w:eastAsia="Times New Roman" w:hAnsi="Courier New" w:cs="Courier New"/>
            <w:b/>
            <w:bCs/>
            <w:color w:val="0000FF"/>
            <w:sz w:val="17"/>
            <w:szCs w:val="17"/>
          </w:rPr>
          <w:t>new</w:t>
        </w:r>
      </w:hyperlink>
      <w:r w:rsidRPr="00CB38D4">
        <w:rPr>
          <w:rFonts w:ascii="Courier New" w:eastAsia="Times New Roman" w:hAnsi="Courier New" w:cs="Courier New"/>
          <w:color w:val="444444"/>
          <w:sz w:val="17"/>
          <w:szCs w:val="17"/>
        </w:rPr>
        <w:t xml:space="preserve"> PropertyGroupDescription</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666666"/>
          <w:sz w:val="17"/>
          <w:szCs w:val="17"/>
        </w:rPr>
        <w:t>"Gender"</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Second thing you need to do is defining a template how the groups should look like. You can do this by setting the </w:t>
      </w:r>
      <w:r w:rsidRPr="00CB38D4">
        <w:rPr>
          <w:rFonts w:ascii="Courier New" w:eastAsia="Times New Roman" w:hAnsi="Courier New" w:cs="Courier New"/>
          <w:color w:val="444444"/>
          <w:sz w:val="20"/>
        </w:rPr>
        <w:t>GroupStyle</w:t>
      </w:r>
      <w:r w:rsidRPr="00CB38D4">
        <w:rPr>
          <w:rFonts w:ascii="Segoe UI" w:eastAsia="Times New Roman" w:hAnsi="Segoe UI" w:cs="Segoe UI"/>
          <w:color w:val="444444"/>
          <w:sz w:val="20"/>
          <w:szCs w:val="20"/>
        </w:rPr>
        <w:t xml:space="preserve"> to something like the following snippet.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lastRenderedPageBreak/>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GroupedCustomers}"</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&lt;DataGrid.GroupStyle&gt;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&lt;GroupStyle&gt;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&lt;GroupStyle.HeaderTemplate&gt;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&lt;StackPanel&gt;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&lt;TextBlock </w:t>
      </w:r>
      <w:r w:rsidRPr="00CB38D4">
        <w:rPr>
          <w:rFonts w:ascii="Courier New" w:eastAsia="Times New Roman" w:hAnsi="Courier New" w:cs="Courier New"/>
          <w:color w:val="FF0000"/>
          <w:sz w:val="17"/>
          <w:szCs w:val="17"/>
        </w:rPr>
        <w:t>Text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Path=Name}"</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&lt;/StackPanel&gt;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&lt;/GroupStyle.HeaderTemplate&gt;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&lt;GroupStyle.ContainerStyle&gt;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&lt;Style </w:t>
      </w:r>
      <w:r w:rsidRPr="00CB38D4">
        <w:rPr>
          <w:rFonts w:ascii="Courier New" w:eastAsia="Times New Roman" w:hAnsi="Courier New" w:cs="Courier New"/>
          <w:color w:val="FF0000"/>
          <w:sz w:val="17"/>
          <w:szCs w:val="17"/>
        </w:rPr>
        <w:t>TargetType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"{x:Type GroupItem}"</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&lt;Setter </w:t>
      </w:r>
      <w:r w:rsidRPr="00CB38D4">
        <w:rPr>
          <w:rFonts w:ascii="Courier New" w:eastAsia="Times New Roman" w:hAnsi="Courier New" w:cs="Courier New"/>
          <w:color w:val="FF0000"/>
          <w:sz w:val="17"/>
          <w:szCs w:val="17"/>
        </w:rPr>
        <w:t>Property</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"Template"</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&lt;Setter.Value&gt;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&lt;ControlTemplate </w:t>
      </w:r>
      <w:r w:rsidRPr="00CB38D4">
        <w:rPr>
          <w:rFonts w:ascii="Courier New" w:eastAsia="Times New Roman" w:hAnsi="Courier New" w:cs="Courier New"/>
          <w:color w:val="FF0000"/>
          <w:sz w:val="17"/>
          <w:szCs w:val="17"/>
        </w:rPr>
        <w:t>TargetType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"{x:Type GroupItem}"</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&lt;Expander&gt;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&lt;Expander.Header&gt;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&lt;StackPanel </w:t>
      </w:r>
      <w:r w:rsidRPr="00CB38D4">
        <w:rPr>
          <w:rFonts w:ascii="Courier New" w:eastAsia="Times New Roman" w:hAnsi="Courier New" w:cs="Courier New"/>
          <w:color w:val="FF0000"/>
          <w:sz w:val="17"/>
          <w:szCs w:val="17"/>
        </w:rPr>
        <w:t>Orientation</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"Horizontal"</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&lt;TextBlock </w:t>
      </w:r>
      <w:r w:rsidRPr="00CB38D4">
        <w:rPr>
          <w:rFonts w:ascii="Courier New" w:eastAsia="Times New Roman" w:hAnsi="Courier New" w:cs="Courier New"/>
          <w:color w:val="FF0000"/>
          <w:sz w:val="17"/>
          <w:szCs w:val="17"/>
        </w:rPr>
        <w:t>Text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Path=Name}"</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&lt;TextBlock </w:t>
      </w:r>
      <w:r w:rsidRPr="00CB38D4">
        <w:rPr>
          <w:rFonts w:ascii="Courier New" w:eastAsia="Times New Roman" w:hAnsi="Courier New" w:cs="Courier New"/>
          <w:color w:val="FF0000"/>
          <w:sz w:val="17"/>
          <w:szCs w:val="17"/>
        </w:rPr>
        <w:t>Text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Path=ItemCount}"</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&lt;TextBlock </w:t>
      </w:r>
      <w:r w:rsidRPr="00CB38D4">
        <w:rPr>
          <w:rFonts w:ascii="Courier New" w:eastAsia="Times New Roman" w:hAnsi="Courier New" w:cs="Courier New"/>
          <w:color w:val="FF0000"/>
          <w:sz w:val="17"/>
          <w:szCs w:val="17"/>
        </w:rPr>
        <w:t>Text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"Items"</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&lt;/StackPanel&gt;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&lt;/Expander.Header&gt;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&lt;ItemsPresenter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&lt;/Expander&gt;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&lt;/ControlTemplate&gt;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&lt;/Setter.Value&gt;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&lt;/Setter&gt;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&lt;/Style&gt;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&lt;/GroupStyle.ContainerStyle&gt;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&lt;/GroupStyle&gt;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&lt;/DataGrid.GroupStyle&gt;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&lt;/DataGrid&gt;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0" w:line="324" w:lineRule="atLeast"/>
        <w:rPr>
          <w:rFonts w:ascii="Segoe UI" w:eastAsia="Times New Roman" w:hAnsi="Segoe UI" w:cs="Segoe UI"/>
          <w:color w:val="A89565"/>
          <w:sz w:val="20"/>
          <w:szCs w:val="20"/>
        </w:rPr>
      </w:pPr>
      <w:bookmarkStart w:id="5" w:name="rowDetails"/>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Row Details</w:t>
      </w:r>
    </w:p>
    <w:bookmarkEnd w:id="5"/>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lastRenderedPageBreak/>
        <w:t xml:space="preserve">The data grid provides a feature that shows a detail panel for a selected row. It can be enabled by setting a DataTemplate to the </w:t>
      </w:r>
      <w:r w:rsidRPr="00CB38D4">
        <w:rPr>
          <w:rFonts w:ascii="Courier New" w:eastAsia="Times New Roman" w:hAnsi="Courier New" w:cs="Courier New"/>
          <w:color w:val="444444"/>
          <w:sz w:val="20"/>
        </w:rPr>
        <w:t>RowDetailsTemplate</w:t>
      </w:r>
      <w:r w:rsidRPr="00CB38D4">
        <w:rPr>
          <w:rFonts w:ascii="Segoe UI" w:eastAsia="Times New Roman" w:hAnsi="Segoe UI" w:cs="Segoe UI"/>
          <w:color w:val="444444"/>
          <w:sz w:val="20"/>
          <w:szCs w:val="20"/>
        </w:rPr>
        <w:t xml:space="preserve"> property. The data template gets the object that is bound to this row passed by the DataContext and can bind to it.</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4805045" cy="2435860"/>
            <wp:effectExtent l="19050" t="0" r="0" b="0"/>
            <wp:docPr id="7" name="Picture 7" descr="http://www.wpftutorial.net/images/datag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pftutorial.net/images/datagrid5.png"/>
                    <pic:cNvPicPr>
                      <a:picLocks noChangeAspect="1" noChangeArrowheads="1"/>
                    </pic:cNvPicPr>
                  </pic:nvPicPr>
                  <pic:blipFill>
                    <a:blip r:embed="rId24" cstate="print"/>
                    <a:srcRect/>
                    <a:stretch>
                      <a:fillRect/>
                    </a:stretch>
                  </pic:blipFill>
                  <pic:spPr bwMode="auto">
                    <a:xfrm>
                      <a:off x="0" y="0"/>
                      <a:ext cx="4805045" cy="2435860"/>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&lt;DataGrid.Columns&gt;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&lt;DataGridTextColumn </w:t>
      </w:r>
      <w:r w:rsidRPr="00CB38D4">
        <w:rPr>
          <w:rFonts w:ascii="Courier New" w:eastAsia="Times New Roman" w:hAnsi="Courier New" w:cs="Courier New"/>
          <w:color w:val="FF0000"/>
          <w:sz w:val="17"/>
          <w:szCs w:val="17"/>
        </w:rPr>
        <w:t>Header</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"First Name"</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Binding</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FirstName}"</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&lt;/DataGrid.Columns&gt;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&lt;DataGrid.RowDetailsTemplate&gt;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&lt;Image </w:t>
      </w:r>
      <w:r w:rsidRPr="00CB38D4">
        <w:rPr>
          <w:rFonts w:ascii="Courier New" w:eastAsia="Times New Roman" w:hAnsi="Courier New" w:cs="Courier New"/>
          <w:color w:val="FF0000"/>
          <w:sz w:val="17"/>
          <w:szCs w:val="17"/>
        </w:rPr>
        <w:t>Height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"100"</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Image}"</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&lt;/DataGrid.RowDetailsTemplate&gt;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&lt;/DataGrid&gt;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before="100" w:beforeAutospacing="1" w:after="100" w:afterAutospacing="1" w:line="324" w:lineRule="atLeast"/>
        <w:outlineLvl w:val="2"/>
        <w:rPr>
          <w:rFonts w:ascii="Calibri" w:eastAsia="Times New Roman" w:hAnsi="Calibri" w:cs="Calibri"/>
          <w:b/>
          <w:bCs/>
          <w:color w:val="74633A"/>
          <w:sz w:val="26"/>
          <w:szCs w:val="26"/>
        </w:rPr>
      </w:pPr>
      <w:r w:rsidRPr="00CB38D4">
        <w:rPr>
          <w:rFonts w:ascii="Calibri" w:eastAsia="Times New Roman" w:hAnsi="Calibri" w:cs="Calibri"/>
          <w:b/>
          <w:bCs/>
          <w:color w:val="74633A"/>
          <w:sz w:val="26"/>
          <w:szCs w:val="26"/>
        </w:rPr>
        <w:t>Row Details depending on the type of data</w:t>
      </w:r>
    </w:p>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You can specify a </w:t>
      </w:r>
      <w:r w:rsidRPr="00CB38D4">
        <w:rPr>
          <w:rFonts w:ascii="Courier New" w:eastAsia="Times New Roman" w:hAnsi="Courier New" w:cs="Courier New"/>
          <w:color w:val="444444"/>
          <w:sz w:val="20"/>
        </w:rPr>
        <w:t>RowDetailsTemplateSelector</w:t>
      </w:r>
      <w:r w:rsidRPr="00CB38D4">
        <w:rPr>
          <w:rFonts w:ascii="Segoe UI" w:eastAsia="Times New Roman" w:hAnsi="Segoe UI" w:cs="Segoe UI"/>
          <w:color w:val="444444"/>
          <w:sz w:val="20"/>
          <w:szCs w:val="20"/>
        </w:rPr>
        <w:t xml:space="preserve"> that selects a data template according to the type or data that this row contains. To do this, create a type that derives from </w:t>
      </w:r>
      <w:r w:rsidRPr="00CB38D4">
        <w:rPr>
          <w:rFonts w:ascii="Courier New" w:eastAsia="Times New Roman" w:hAnsi="Courier New" w:cs="Courier New"/>
          <w:color w:val="444444"/>
          <w:sz w:val="20"/>
        </w:rPr>
        <w:t>DataTemplateSelector</w:t>
      </w:r>
      <w:r w:rsidRPr="00CB38D4">
        <w:rPr>
          <w:rFonts w:ascii="Segoe UI" w:eastAsia="Times New Roman" w:hAnsi="Segoe UI" w:cs="Segoe UI"/>
          <w:color w:val="444444"/>
          <w:sz w:val="20"/>
          <w:szCs w:val="20"/>
        </w:rPr>
        <w:t xml:space="preserve"> and override the </w:t>
      </w:r>
      <w:r w:rsidRPr="00CB38D4">
        <w:rPr>
          <w:rFonts w:ascii="Courier New" w:eastAsia="Times New Roman" w:hAnsi="Courier New" w:cs="Courier New"/>
          <w:color w:val="444444"/>
          <w:sz w:val="20"/>
        </w:rPr>
        <w:t>SelectTemplate</w:t>
      </w:r>
      <w:r w:rsidRPr="00CB38D4">
        <w:rPr>
          <w:rFonts w:ascii="Segoe UI" w:eastAsia="Times New Roman" w:hAnsi="Segoe UI" w:cs="Segoe UI"/>
          <w:color w:val="444444"/>
          <w:sz w:val="20"/>
          <w:szCs w:val="20"/>
        </w:rPr>
        <w:t xml:space="preserve"> method. In the </w:t>
      </w:r>
      <w:r w:rsidRPr="00CB38D4">
        <w:rPr>
          <w:rFonts w:ascii="Courier New" w:eastAsia="Times New Roman" w:hAnsi="Courier New" w:cs="Courier New"/>
          <w:color w:val="444444"/>
          <w:sz w:val="20"/>
        </w:rPr>
        <w:t>items</w:t>
      </w:r>
      <w:r w:rsidRPr="00CB38D4">
        <w:rPr>
          <w:rFonts w:ascii="Segoe UI" w:eastAsia="Times New Roman" w:hAnsi="Segoe UI" w:cs="Segoe UI"/>
          <w:color w:val="444444"/>
          <w:sz w:val="20"/>
          <w:szCs w:val="20"/>
        </w:rPr>
        <w:t xml:space="preserve"> argument you get the data and you can determine which data template to display. Return an instance of that data template as return value.</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lastRenderedPageBreak/>
        <w:drawing>
          <wp:inline distT="0" distB="0" distL="0" distR="0">
            <wp:extent cx="3283585" cy="2286000"/>
            <wp:effectExtent l="19050" t="0" r="0" b="0"/>
            <wp:docPr id="8" name="Picture 8" descr="http://www.wpftutorial.net/images/datagri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pftutorial.net/images/datagrid7.png"/>
                    <pic:cNvPicPr>
                      <a:picLocks noChangeAspect="1" noChangeArrowheads="1"/>
                    </pic:cNvPicPr>
                  </pic:nvPicPr>
                  <pic:blipFill>
                    <a:blip r:embed="rId25" cstate="print"/>
                    <a:srcRect/>
                    <a:stretch>
                      <a:fillRect/>
                    </a:stretch>
                  </pic:blipFill>
                  <pic:spPr bwMode="auto">
                    <a:xfrm>
                      <a:off x="0" y="0"/>
                      <a:ext cx="3283585" cy="2286000"/>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b/>
          <w:bCs/>
          <w:color w:val="0600FF"/>
          <w:sz w:val="17"/>
          <w:szCs w:val="17"/>
        </w:rPr>
        <w:t>public</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2B91AF"/>
          <w:sz w:val="17"/>
          <w:szCs w:val="17"/>
        </w:rPr>
        <w:t>class</w:t>
      </w:r>
      <w:r w:rsidRPr="00CB38D4">
        <w:rPr>
          <w:rFonts w:ascii="Courier New" w:eastAsia="Times New Roman" w:hAnsi="Courier New" w:cs="Courier New"/>
          <w:color w:val="444444"/>
          <w:sz w:val="17"/>
          <w:szCs w:val="17"/>
        </w:rPr>
        <w:t xml:space="preserve"> GenderTemplateSelector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DataTemplateSelector</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public</w:t>
      </w:r>
      <w:r w:rsidRPr="00CB38D4">
        <w:rPr>
          <w:rFonts w:ascii="Courier New" w:eastAsia="Times New Roman" w:hAnsi="Courier New" w:cs="Courier New"/>
          <w:color w:val="444444"/>
          <w:sz w:val="17"/>
          <w:szCs w:val="17"/>
        </w:rPr>
        <w:t xml:space="preserve"> DataTemplate MaleTemplate </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get; set;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public</w:t>
      </w:r>
      <w:r w:rsidRPr="00CB38D4">
        <w:rPr>
          <w:rFonts w:ascii="Courier New" w:eastAsia="Times New Roman" w:hAnsi="Courier New" w:cs="Courier New"/>
          <w:color w:val="444444"/>
          <w:sz w:val="17"/>
          <w:szCs w:val="17"/>
        </w:rPr>
        <w:t xml:space="preserve"> DataTemplate FemaleTemplate </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get; set;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public</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override</w:t>
      </w:r>
      <w:r w:rsidRPr="00CB38D4">
        <w:rPr>
          <w:rFonts w:ascii="Courier New" w:eastAsia="Times New Roman" w:hAnsi="Courier New" w:cs="Courier New"/>
          <w:color w:val="444444"/>
          <w:sz w:val="17"/>
          <w:szCs w:val="17"/>
        </w:rPr>
        <w:t xml:space="preserve"> DataTemplate SelectTemplate</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b/>
          <w:bCs/>
          <w:color w:val="2B91AF"/>
          <w:sz w:val="17"/>
          <w:szCs w:val="17"/>
        </w:rPr>
        <w:t>object</w:t>
      </w:r>
      <w:r w:rsidRPr="00CB38D4">
        <w:rPr>
          <w:rFonts w:ascii="Courier New" w:eastAsia="Times New Roman" w:hAnsi="Courier New" w:cs="Courier New"/>
          <w:color w:val="444444"/>
          <w:sz w:val="17"/>
          <w:szCs w:val="17"/>
        </w:rPr>
        <w:t xml:space="preserve"> item,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DependencyObject container</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var customer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item </w:t>
      </w:r>
      <w:r w:rsidRPr="00CB38D4">
        <w:rPr>
          <w:rFonts w:ascii="Courier New" w:eastAsia="Times New Roman" w:hAnsi="Courier New" w:cs="Courier New"/>
          <w:b/>
          <w:bCs/>
          <w:color w:val="0600FF"/>
          <w:sz w:val="17"/>
          <w:szCs w:val="17"/>
        </w:rPr>
        <w:t>as</w:t>
      </w:r>
      <w:r w:rsidRPr="00CB38D4">
        <w:rPr>
          <w:rFonts w:ascii="Courier New" w:eastAsia="Times New Roman" w:hAnsi="Courier New" w:cs="Courier New"/>
          <w:color w:val="444444"/>
          <w:sz w:val="17"/>
          <w:szCs w:val="17"/>
        </w:rPr>
        <w:t xml:space="preserve"> Customer;</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if</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customer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null</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return</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base</w:t>
      </w:r>
      <w:r w:rsidRPr="00CB38D4">
        <w:rPr>
          <w:rFonts w:ascii="Courier New" w:eastAsia="Times New Roman" w:hAnsi="Courier New" w:cs="Courier New"/>
          <w:color w:val="444444"/>
          <w:sz w:val="17"/>
          <w:szCs w:val="17"/>
        </w:rPr>
        <w:t>.</w:t>
      </w:r>
      <w:r w:rsidRPr="00CB38D4">
        <w:rPr>
          <w:rFonts w:ascii="Courier New" w:eastAsia="Times New Roman" w:hAnsi="Courier New" w:cs="Courier New"/>
          <w:color w:val="0000FF"/>
          <w:sz w:val="17"/>
          <w:szCs w:val="17"/>
        </w:rPr>
        <w:t>SelectTemplate</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item, container</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if</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customer.</w:t>
      </w:r>
      <w:r w:rsidRPr="00CB38D4">
        <w:rPr>
          <w:rFonts w:ascii="Courier New" w:eastAsia="Times New Roman" w:hAnsi="Courier New" w:cs="Courier New"/>
          <w:color w:val="0000FF"/>
          <w:sz w:val="17"/>
          <w:szCs w:val="17"/>
        </w:rPr>
        <w:t>Gender</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Gender.</w:t>
      </w:r>
      <w:r w:rsidRPr="00CB38D4">
        <w:rPr>
          <w:rFonts w:ascii="Courier New" w:eastAsia="Times New Roman" w:hAnsi="Courier New" w:cs="Courier New"/>
          <w:color w:val="0000FF"/>
          <w:sz w:val="17"/>
          <w:szCs w:val="17"/>
        </w:rPr>
        <w:t>Male</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return</w:t>
      </w:r>
      <w:r w:rsidRPr="00CB38D4">
        <w:rPr>
          <w:rFonts w:ascii="Courier New" w:eastAsia="Times New Roman" w:hAnsi="Courier New" w:cs="Courier New"/>
          <w:color w:val="444444"/>
          <w:sz w:val="17"/>
          <w:szCs w:val="17"/>
        </w:rPr>
        <w:t xml:space="preserve"> MaleTemplate;</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return</w:t>
      </w:r>
      <w:r w:rsidRPr="00CB38D4">
        <w:rPr>
          <w:rFonts w:ascii="Courier New" w:eastAsia="Times New Roman" w:hAnsi="Courier New" w:cs="Courier New"/>
          <w:color w:val="444444"/>
          <w:sz w:val="17"/>
          <w:szCs w:val="17"/>
        </w:rPr>
        <w:t xml:space="preserve"> FemaleTemplate;</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0" w:line="324" w:lineRule="atLeast"/>
        <w:rPr>
          <w:rFonts w:ascii="Segoe UI" w:eastAsia="Times New Roman" w:hAnsi="Segoe UI" w:cs="Segoe UI"/>
          <w:color w:val="444444"/>
          <w:sz w:val="20"/>
          <w:szCs w:val="20"/>
        </w:rPr>
      </w:pP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&lt;l:GenderTemplateSelector </w:t>
      </w:r>
      <w:r w:rsidRPr="00CB38D4">
        <w:rPr>
          <w:rFonts w:ascii="Courier New" w:eastAsia="Times New Roman" w:hAnsi="Courier New" w:cs="Courier New"/>
          <w:color w:val="FF0000"/>
          <w:sz w:val="17"/>
          <w:szCs w:val="17"/>
        </w:rPr>
        <w:t>x:Key</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"genderTemplateSelector"</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&lt;l:GenderTemplateSelector.MaleTemplate&gt;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&lt;Grid </w:t>
      </w:r>
      <w:r w:rsidRPr="00CB38D4">
        <w:rPr>
          <w:rFonts w:ascii="Courier New" w:eastAsia="Times New Roman" w:hAnsi="Courier New" w:cs="Courier New"/>
          <w:color w:val="FF0000"/>
          <w:sz w:val="17"/>
          <w:szCs w:val="17"/>
        </w:rPr>
        <w:t>Background</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"LightBlue"</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&lt;Image </w:t>
      </w:r>
      <w:r w:rsidRPr="00CB38D4">
        <w:rPr>
          <w:rFonts w:ascii="Courier New" w:eastAsia="Times New Roman" w:hAnsi="Courier New" w:cs="Courier New"/>
          <w:color w:val="FF0000"/>
          <w:sz w:val="17"/>
          <w:szCs w:val="17"/>
        </w:rPr>
        <w:t>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Image}"</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Width</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"50"</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&lt;/Grid&gt;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lastRenderedPageBreak/>
        <w:t xml:space="preserve">    </w:t>
      </w:r>
      <w:r w:rsidRPr="00CB38D4">
        <w:rPr>
          <w:rFonts w:ascii="Courier New" w:eastAsia="Times New Roman" w:hAnsi="Courier New" w:cs="Courier New"/>
          <w:color w:val="800000"/>
          <w:sz w:val="17"/>
          <w:szCs w:val="17"/>
        </w:rPr>
        <w:t>&lt;/l:GenderTemplateSelector.MaleTemplate&gt;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&lt;l:GenderTemplateSelector.FemaleTemplate&gt;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&lt;Grid </w:t>
      </w:r>
      <w:r w:rsidRPr="00CB38D4">
        <w:rPr>
          <w:rFonts w:ascii="Courier New" w:eastAsia="Times New Roman" w:hAnsi="Courier New" w:cs="Courier New"/>
          <w:color w:val="FF0000"/>
          <w:sz w:val="17"/>
          <w:szCs w:val="17"/>
        </w:rPr>
        <w:t>Background</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"Salmon"</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 xml:space="preserve">&lt;Image </w:t>
      </w:r>
      <w:r w:rsidRPr="00CB38D4">
        <w:rPr>
          <w:rFonts w:ascii="Courier New" w:eastAsia="Times New Roman" w:hAnsi="Courier New" w:cs="Courier New"/>
          <w:color w:val="FF0000"/>
          <w:sz w:val="17"/>
          <w:szCs w:val="17"/>
        </w:rPr>
        <w:t>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Image}"</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Width</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"50"</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&lt;/Grid&gt;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&lt;/DataTemplate&gt;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800000"/>
          <w:sz w:val="17"/>
          <w:szCs w:val="17"/>
        </w:rPr>
        <w:t>&lt;/l:GenderTemplateSelector.FemaleTemplate&gt;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&lt;/l:GenderTemplateSelector&gt;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RowDetailsTemplateSelector</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"{StaticResource genderTemplateSelector}"</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bookmarkStart w:id="6" w:name="altbackgnd"/>
      <w:r w:rsidRPr="00CB38D4">
        <w:rPr>
          <w:rFonts w:ascii="Calibri" w:eastAsia="Times New Roman" w:hAnsi="Calibri" w:cs="Calibri"/>
          <w:b/>
          <w:bCs/>
          <w:color w:val="74633A"/>
          <w:sz w:val="28"/>
          <w:szCs w:val="28"/>
        </w:rPr>
        <w:t>Alternating BackgroundBrush</w:t>
      </w:r>
    </w:p>
    <w:bookmarkEnd w:id="6"/>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You can define a an </w:t>
      </w:r>
      <w:r w:rsidRPr="00CB38D4">
        <w:rPr>
          <w:rFonts w:ascii="Courier New" w:eastAsia="Times New Roman" w:hAnsi="Courier New" w:cs="Courier New"/>
          <w:color w:val="444444"/>
          <w:sz w:val="20"/>
        </w:rPr>
        <w:t>AlternatingRowBackground</w:t>
      </w:r>
      <w:r w:rsidRPr="00CB38D4">
        <w:rPr>
          <w:rFonts w:ascii="Segoe UI" w:eastAsia="Times New Roman" w:hAnsi="Segoe UI" w:cs="Segoe UI"/>
          <w:color w:val="444444"/>
          <w:sz w:val="20"/>
          <w:szCs w:val="20"/>
        </w:rPr>
        <w:t xml:space="preserve"> that is applied every even row. You can additionally specify an </w:t>
      </w:r>
      <w:r w:rsidRPr="00CB38D4">
        <w:rPr>
          <w:rFonts w:ascii="Courier New" w:eastAsia="Times New Roman" w:hAnsi="Courier New" w:cs="Courier New"/>
          <w:color w:val="444444"/>
          <w:sz w:val="20"/>
        </w:rPr>
        <w:t>AlternationCount</w:t>
      </w:r>
      <w:r w:rsidRPr="00CB38D4">
        <w:rPr>
          <w:rFonts w:ascii="Segoe UI" w:eastAsia="Times New Roman" w:hAnsi="Segoe UI" w:cs="Segoe UI"/>
          <w:color w:val="444444"/>
          <w:sz w:val="20"/>
          <w:szCs w:val="20"/>
        </w:rPr>
        <w:t xml:space="preserve"> if you only want to ink every every n-th data row.</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267075" cy="1313180"/>
            <wp:effectExtent l="19050" t="0" r="9525" b="0"/>
            <wp:docPr id="9" name="Picture 9" descr="http://www.wpftutorial.net/images/datagri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pftutorial.net/images/datagrid8.png"/>
                    <pic:cNvPicPr>
                      <a:picLocks noChangeAspect="1" noChangeArrowheads="1"/>
                    </pic:cNvPicPr>
                  </pic:nvPicPr>
                  <pic:blipFill>
                    <a:blip r:embed="rId26" cstate="print"/>
                    <a:srcRect/>
                    <a:stretch>
                      <a:fillRect/>
                    </a:stretch>
                  </pic:blipFill>
                  <pic:spPr bwMode="auto">
                    <a:xfrm>
                      <a:off x="0" y="0"/>
                      <a:ext cx="3267075" cy="1313180"/>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AlternatingRowBackground</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"Gainsboro"</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AlternationCount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"2"</w:t>
      </w:r>
      <w:r w:rsidRPr="00CB38D4">
        <w:rPr>
          <w:rFonts w:ascii="Courier New" w:eastAsia="Times New Roman" w:hAnsi="Courier New" w:cs="Courier New"/>
          <w:color w:val="800000"/>
          <w:sz w:val="17"/>
          <w:szCs w:val="17"/>
        </w:rPr>
        <w:t>/&gt;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bookmarkStart w:id="7" w:name="frozenColumns"/>
      <w:r w:rsidRPr="00CB38D4">
        <w:rPr>
          <w:rFonts w:ascii="Calibri" w:eastAsia="Times New Roman" w:hAnsi="Calibri" w:cs="Calibri"/>
          <w:b/>
          <w:bCs/>
          <w:color w:val="74633A"/>
          <w:sz w:val="28"/>
          <w:szCs w:val="28"/>
        </w:rPr>
        <w:t>Frozen Columns</w:t>
      </w:r>
    </w:p>
    <w:bookmarkEnd w:id="7"/>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The data grid also supports the feature to freeze columns. That means they stay visible while you scoll horizontally through all columns. This is a useful feature to keep a referencing column like an ID or a name always visible to keep your orientation while scrolling.</w:t>
      </w:r>
    </w:p>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To freeze a numer of columns just set the </w:t>
      </w:r>
      <w:r w:rsidRPr="00CB38D4">
        <w:rPr>
          <w:rFonts w:ascii="Courier New" w:eastAsia="Times New Roman" w:hAnsi="Courier New" w:cs="Courier New"/>
          <w:color w:val="444444"/>
          <w:sz w:val="20"/>
        </w:rPr>
        <w:t>FrozenColumnCount</w:t>
      </w:r>
      <w:r w:rsidRPr="00CB38D4">
        <w:rPr>
          <w:rFonts w:ascii="Segoe UI" w:eastAsia="Times New Roman" w:hAnsi="Segoe UI" w:cs="Segoe UI"/>
          <w:color w:val="444444"/>
          <w:sz w:val="20"/>
          <w:szCs w:val="20"/>
        </w:rPr>
        <w:t xml:space="preserve"> property to the number of columns you want to freeze.</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lastRenderedPageBreak/>
        <w:drawing>
          <wp:inline distT="0" distB="0" distL="0" distR="0">
            <wp:extent cx="2942590" cy="1313180"/>
            <wp:effectExtent l="19050" t="0" r="0" b="0"/>
            <wp:docPr id="10" name="Picture 10" descr="http://www.wpftutorial.net/images/datagri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pftutorial.net/images/datagrid9.png"/>
                    <pic:cNvPicPr>
                      <a:picLocks noChangeAspect="1" noChangeArrowheads="1"/>
                    </pic:cNvPicPr>
                  </pic:nvPicPr>
                  <pic:blipFill>
                    <a:blip r:embed="rId27" cstate="print"/>
                    <a:srcRect/>
                    <a:stretch>
                      <a:fillRect/>
                    </a:stretch>
                  </pic:blipFill>
                  <pic:spPr bwMode="auto">
                    <a:xfrm>
                      <a:off x="0" y="0"/>
                      <a:ext cx="2942590" cy="1313180"/>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FrozenColumnCount</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"2"</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bookmarkStart w:id="8" w:name="headers"/>
      <w:r w:rsidRPr="00CB38D4">
        <w:rPr>
          <w:rFonts w:ascii="Calibri" w:eastAsia="Times New Roman" w:hAnsi="Calibri" w:cs="Calibri"/>
          <w:b/>
          <w:bCs/>
          <w:color w:val="74633A"/>
          <w:sz w:val="28"/>
          <w:szCs w:val="28"/>
        </w:rPr>
        <w:t>Headers visbility</w:t>
      </w:r>
    </w:p>
    <w:bookmarkEnd w:id="8"/>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You can control the visibility of row and column headers by setting the </w:t>
      </w:r>
      <w:r w:rsidRPr="00CB38D4">
        <w:rPr>
          <w:rFonts w:ascii="Courier New" w:eastAsia="Times New Roman" w:hAnsi="Courier New" w:cs="Courier New"/>
          <w:color w:val="444444"/>
          <w:sz w:val="20"/>
        </w:rPr>
        <w:t>HeadersVisibility</w:t>
      </w:r>
      <w:r w:rsidRPr="00CB38D4">
        <w:rPr>
          <w:rFonts w:ascii="Segoe UI" w:eastAsia="Times New Roman" w:hAnsi="Segoe UI" w:cs="Segoe UI"/>
          <w:color w:val="444444"/>
          <w:sz w:val="20"/>
          <w:szCs w:val="20"/>
        </w:rPr>
        <w:t xml:space="preserve"> property to either </w:t>
      </w:r>
      <w:r w:rsidRPr="00CB38D4">
        <w:rPr>
          <w:rFonts w:ascii="Courier New" w:eastAsia="Times New Roman" w:hAnsi="Courier New" w:cs="Courier New"/>
          <w:color w:val="444444"/>
          <w:sz w:val="20"/>
        </w:rPr>
        <w:t>None</w:t>
      </w:r>
      <w:r w:rsidRPr="00CB38D4">
        <w:rPr>
          <w:rFonts w:ascii="Segoe UI" w:eastAsia="Times New Roman" w:hAnsi="Segoe UI" w:cs="Segoe UI"/>
          <w:color w:val="444444"/>
          <w:sz w:val="20"/>
          <w:szCs w:val="20"/>
        </w:rPr>
        <w:t>,</w:t>
      </w:r>
      <w:r w:rsidRPr="00CB38D4">
        <w:rPr>
          <w:rFonts w:ascii="Courier New" w:eastAsia="Times New Roman" w:hAnsi="Courier New" w:cs="Courier New"/>
          <w:color w:val="444444"/>
          <w:sz w:val="20"/>
        </w:rPr>
        <w:t>Row</w:t>
      </w:r>
      <w:r w:rsidRPr="00CB38D4">
        <w:rPr>
          <w:rFonts w:ascii="Segoe UI" w:eastAsia="Times New Roman" w:hAnsi="Segoe UI" w:cs="Segoe UI"/>
          <w:color w:val="444444"/>
          <w:sz w:val="20"/>
          <w:szCs w:val="20"/>
        </w:rPr>
        <w:t>,</w:t>
      </w:r>
      <w:r w:rsidRPr="00CB38D4">
        <w:rPr>
          <w:rFonts w:ascii="Courier New" w:eastAsia="Times New Roman" w:hAnsi="Courier New" w:cs="Courier New"/>
          <w:color w:val="444444"/>
          <w:sz w:val="20"/>
        </w:rPr>
        <w:t>Column</w:t>
      </w:r>
      <w:r w:rsidRPr="00CB38D4">
        <w:rPr>
          <w:rFonts w:ascii="Segoe UI" w:eastAsia="Times New Roman" w:hAnsi="Segoe UI" w:cs="Segoe UI"/>
          <w:color w:val="444444"/>
          <w:sz w:val="20"/>
          <w:szCs w:val="20"/>
        </w:rPr>
        <w:t xml:space="preserve"> or </w:t>
      </w:r>
      <w:r w:rsidRPr="00CB38D4">
        <w:rPr>
          <w:rFonts w:ascii="Courier New" w:eastAsia="Times New Roman" w:hAnsi="Courier New" w:cs="Courier New"/>
          <w:color w:val="444444"/>
          <w:sz w:val="20"/>
        </w:rPr>
        <w:t>All</w:t>
      </w:r>
    </w:p>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250565" cy="1180465"/>
            <wp:effectExtent l="19050" t="0" r="6985" b="0"/>
            <wp:docPr id="11" name="Picture 11" descr="http://www.wpftutorial.net/images/datagri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pftutorial.net/images/datagrid10.png"/>
                    <pic:cNvPicPr>
                      <a:picLocks noChangeAspect="1" noChangeArrowheads="1"/>
                    </pic:cNvPicPr>
                  </pic:nvPicPr>
                  <pic:blipFill>
                    <a:blip r:embed="rId28" cstate="print"/>
                    <a:srcRect/>
                    <a:stretch>
                      <a:fillRect/>
                    </a:stretch>
                  </pic:blipFill>
                  <pic:spPr bwMode="auto">
                    <a:xfrm>
                      <a:off x="0" y="0"/>
                      <a:ext cx="3250565" cy="1180465"/>
                    </a:xfrm>
                    <a:prstGeom prst="rect">
                      <a:avLst/>
                    </a:prstGeom>
                    <a:noFill/>
                    <a:ln w="9525">
                      <a:noFill/>
                      <a:miter lim="800000"/>
                      <a:headEnd/>
                      <a:tailEnd/>
                    </a:ln>
                  </pic:spPr>
                </pic:pic>
              </a:graphicData>
            </a:graphic>
          </wp:inline>
        </w:drawing>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 Customers}"</w:t>
      </w: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HeadersVisibility</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"None"</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before="393" w:after="100" w:afterAutospacing="1" w:line="324" w:lineRule="atLeast"/>
        <w:outlineLvl w:val="1"/>
        <w:rPr>
          <w:rFonts w:ascii="Calibri" w:eastAsia="Times New Roman" w:hAnsi="Calibri" w:cs="Calibri"/>
          <w:b/>
          <w:bCs/>
          <w:color w:val="74633A"/>
          <w:sz w:val="28"/>
          <w:szCs w:val="28"/>
        </w:rPr>
      </w:pPr>
      <w:r w:rsidRPr="00CB38D4">
        <w:rPr>
          <w:rFonts w:ascii="Calibri" w:eastAsia="Times New Roman" w:hAnsi="Calibri" w:cs="Calibri"/>
          <w:b/>
          <w:bCs/>
          <w:color w:val="74633A"/>
          <w:sz w:val="28"/>
          <w:szCs w:val="28"/>
        </w:rPr>
        <w:t>How to template autogenerated columns</w:t>
      </w:r>
    </w:p>
    <w:p w:rsidR="00CB38D4" w:rsidRPr="00CB38D4" w:rsidRDefault="00CB38D4" w:rsidP="00CB38D4">
      <w:pPr>
        <w:bidi w:val="0"/>
        <w:spacing w:after="131"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If you want to autogenerate columns using </w:t>
      </w:r>
      <w:r w:rsidRPr="00CB38D4">
        <w:rPr>
          <w:rFonts w:ascii="Courier New" w:eastAsia="Times New Roman" w:hAnsi="Courier New" w:cs="Courier New"/>
          <w:color w:val="444444"/>
          <w:sz w:val="20"/>
        </w:rPr>
        <w:t>AutoGenerateColumns="True"</w:t>
      </w:r>
      <w:r w:rsidRPr="00CB38D4">
        <w:rPr>
          <w:rFonts w:ascii="Segoe UI" w:eastAsia="Times New Roman" w:hAnsi="Segoe UI" w:cs="Segoe UI"/>
          <w:color w:val="444444"/>
          <w:sz w:val="20"/>
          <w:szCs w:val="20"/>
        </w:rPr>
        <w:t xml:space="preserve">, you cannot use </w:t>
      </w:r>
      <w:r w:rsidRPr="00CB38D4">
        <w:rPr>
          <w:rFonts w:ascii="Courier New" w:eastAsia="Times New Roman" w:hAnsi="Courier New" w:cs="Courier New"/>
          <w:color w:val="444444"/>
          <w:sz w:val="20"/>
        </w:rPr>
        <w:t>CellTemplates</w:t>
      </w:r>
      <w:r w:rsidRPr="00CB38D4">
        <w:rPr>
          <w:rFonts w:ascii="Segoe UI" w:eastAsia="Times New Roman" w:hAnsi="Segoe UI" w:cs="Segoe UI"/>
          <w:color w:val="444444"/>
          <w:sz w:val="20"/>
          <w:szCs w:val="20"/>
        </w:rPr>
        <w:t xml:space="preserve">, because the </w:t>
      </w:r>
      <w:r w:rsidRPr="00CB38D4">
        <w:rPr>
          <w:rFonts w:ascii="Courier New" w:eastAsia="Times New Roman" w:hAnsi="Courier New" w:cs="Courier New"/>
          <w:color w:val="444444"/>
          <w:sz w:val="20"/>
        </w:rPr>
        <w:t>DataGrid</w:t>
      </w:r>
      <w:r w:rsidRPr="00CB38D4">
        <w:rPr>
          <w:rFonts w:ascii="Segoe UI" w:eastAsia="Times New Roman" w:hAnsi="Segoe UI" w:cs="Segoe UI"/>
          <w:color w:val="444444"/>
          <w:sz w:val="20"/>
          <w:szCs w:val="20"/>
        </w:rPr>
        <w:t xml:space="preserve"> autogenerates either a text, combo, hyperlink or checkbox column, but none of these are templateable. A simple workaround is to hook into the autogeneration, cancel it and always create a </w:t>
      </w:r>
      <w:r w:rsidRPr="00CB38D4">
        <w:rPr>
          <w:rFonts w:ascii="Courier New" w:eastAsia="Times New Roman" w:hAnsi="Courier New" w:cs="Courier New"/>
          <w:color w:val="444444"/>
          <w:sz w:val="20"/>
        </w:rPr>
        <w:t>DataGridTemplateColumn</w:t>
      </w:r>
      <w:r w:rsidRPr="00CB38D4">
        <w:rPr>
          <w:rFonts w:ascii="Segoe UI" w:eastAsia="Times New Roman" w:hAnsi="Segoe UI" w:cs="Segoe UI"/>
          <w:color w:val="444444"/>
          <w:sz w:val="20"/>
          <w:szCs w:val="20"/>
        </w:rPr>
        <w:t xml:space="preserve">. The following snippet shows the idea (the code is just a draft):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b/>
          <w:bCs/>
          <w:color w:val="0600FF"/>
          <w:sz w:val="17"/>
          <w:szCs w:val="17"/>
        </w:rPr>
        <w:t>public</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2B91AF"/>
          <w:sz w:val="17"/>
          <w:szCs w:val="17"/>
        </w:rPr>
        <w:t>class</w:t>
      </w:r>
      <w:r w:rsidRPr="00CB38D4">
        <w:rPr>
          <w:rFonts w:ascii="Courier New" w:eastAsia="Times New Roman" w:hAnsi="Courier New" w:cs="Courier New"/>
          <w:color w:val="444444"/>
          <w:sz w:val="17"/>
          <w:szCs w:val="17"/>
        </w:rPr>
        <w:t xml:space="preserve"> MyDataGrid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DataGrid</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public</w:t>
      </w:r>
      <w:r w:rsidRPr="00CB38D4">
        <w:rPr>
          <w:rFonts w:ascii="Courier New" w:eastAsia="Times New Roman" w:hAnsi="Courier New" w:cs="Courier New"/>
          <w:color w:val="444444"/>
          <w:sz w:val="17"/>
          <w:szCs w:val="17"/>
        </w:rPr>
        <w:t xml:space="preserve"> DataTemplateSelector CellTemplateSelector</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get </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return</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DataTemplateSelector</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GetValue</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CellTemplateSelectorProperty</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lastRenderedPageBreak/>
        <w:t xml:space="preserve">        set </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SetValue</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CellTemplateSelectorProperty, value</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public</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static</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readonly</w:t>
      </w:r>
      <w:r w:rsidRPr="00CB38D4">
        <w:rPr>
          <w:rFonts w:ascii="Courier New" w:eastAsia="Times New Roman" w:hAnsi="Courier New" w:cs="Courier New"/>
          <w:color w:val="444444"/>
          <w:sz w:val="17"/>
          <w:szCs w:val="17"/>
        </w:rPr>
        <w:t xml:space="preserve"> DependencyProperty CellTemplateSelectorProperty </w:t>
      </w:r>
      <w:r w:rsidRPr="00CB38D4">
        <w:rPr>
          <w:rFonts w:ascii="Courier New" w:eastAsia="Times New Roman" w:hAnsi="Courier New" w:cs="Courier New"/>
          <w:color w:val="008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DependencyProperty.</w:t>
      </w:r>
      <w:r w:rsidRPr="00CB38D4">
        <w:rPr>
          <w:rFonts w:ascii="Courier New" w:eastAsia="Times New Roman" w:hAnsi="Courier New" w:cs="Courier New"/>
          <w:color w:val="0000FF"/>
          <w:sz w:val="17"/>
          <w:szCs w:val="17"/>
        </w:rPr>
        <w:t>Register</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666666"/>
          <w:sz w:val="17"/>
          <w:szCs w:val="17"/>
        </w:rPr>
        <w:t>"Selector"</w:t>
      </w:r>
      <w:r w:rsidRPr="00CB38D4">
        <w:rPr>
          <w:rFonts w:ascii="Courier New" w:eastAsia="Times New Roman" w:hAnsi="Courier New" w:cs="Courier New"/>
          <w:color w:val="444444"/>
          <w:sz w:val="17"/>
          <w:szCs w:val="17"/>
        </w:rPr>
        <w:t xml:space="preserve">, </w:t>
      </w:r>
      <w:hyperlink r:id="rId29" w:history="1">
        <w:r w:rsidRPr="00CB38D4">
          <w:rPr>
            <w:rFonts w:ascii="Courier New" w:eastAsia="Times New Roman" w:hAnsi="Courier New" w:cs="Courier New"/>
            <w:b/>
            <w:bCs/>
            <w:color w:val="0000FF"/>
            <w:sz w:val="17"/>
            <w:szCs w:val="17"/>
          </w:rPr>
          <w:t>typeof</w:t>
        </w:r>
      </w:hyperlink>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DataTemplateSelector</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w:t>
      </w:r>
      <w:hyperlink r:id="rId30" w:history="1">
        <w:r w:rsidRPr="00CB38D4">
          <w:rPr>
            <w:rFonts w:ascii="Courier New" w:eastAsia="Times New Roman" w:hAnsi="Courier New" w:cs="Courier New"/>
            <w:b/>
            <w:bCs/>
            <w:color w:val="0000FF"/>
            <w:sz w:val="17"/>
            <w:szCs w:val="17"/>
          </w:rPr>
          <w:t>typeof</w:t>
        </w:r>
      </w:hyperlink>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MyDataGrid</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hyperlink r:id="rId31" w:history="1">
        <w:r w:rsidRPr="00CB38D4">
          <w:rPr>
            <w:rFonts w:ascii="Courier New" w:eastAsia="Times New Roman" w:hAnsi="Courier New" w:cs="Courier New"/>
            <w:b/>
            <w:bCs/>
            <w:color w:val="0000FF"/>
            <w:sz w:val="17"/>
            <w:szCs w:val="17"/>
          </w:rPr>
          <w:t>new</w:t>
        </w:r>
      </w:hyperlink>
      <w:r w:rsidRPr="00CB38D4">
        <w:rPr>
          <w:rFonts w:ascii="Courier New" w:eastAsia="Times New Roman" w:hAnsi="Courier New" w:cs="Courier New"/>
          <w:color w:val="444444"/>
          <w:sz w:val="17"/>
          <w:szCs w:val="17"/>
        </w:rPr>
        <w:t xml:space="preserve"> FrameworkPropertyMetadata</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b/>
          <w:bCs/>
          <w:color w:val="0600FF"/>
          <w:sz w:val="17"/>
          <w:szCs w:val="17"/>
        </w:rPr>
        <w:t>null</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protected</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override</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b/>
          <w:bCs/>
          <w:color w:val="0600FF"/>
          <w:sz w:val="17"/>
          <w:szCs w:val="17"/>
        </w:rPr>
        <w:t>void</w:t>
      </w:r>
      <w:r w:rsidRPr="00CB38D4">
        <w:rPr>
          <w:rFonts w:ascii="Courier New" w:eastAsia="Times New Roman" w:hAnsi="Courier New" w:cs="Courier New"/>
          <w:color w:val="444444"/>
          <w:sz w:val="17"/>
          <w:szCs w:val="17"/>
        </w:rPr>
        <w:t xml:space="preserve"> OnAutoGeneratingColumn</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DataGridAutoGeneratingColumnEventArgs e</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e.</w:t>
      </w:r>
      <w:r w:rsidRPr="00CB38D4">
        <w:rPr>
          <w:rFonts w:ascii="Courier New" w:eastAsia="Times New Roman" w:hAnsi="Courier New" w:cs="Courier New"/>
          <w:color w:val="0000FF"/>
          <w:sz w:val="17"/>
          <w:szCs w:val="17"/>
        </w:rPr>
        <w:t>Cancel</w:t>
      </w: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true;</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Columns.</w:t>
      </w:r>
      <w:r w:rsidRPr="00CB38D4">
        <w:rPr>
          <w:rFonts w:ascii="Courier New" w:eastAsia="Times New Roman" w:hAnsi="Courier New" w:cs="Courier New"/>
          <w:color w:val="0000FF"/>
          <w:sz w:val="17"/>
          <w:szCs w:val="17"/>
        </w:rPr>
        <w:t>Add</w:t>
      </w:r>
      <w:r w:rsidRPr="00CB38D4">
        <w:rPr>
          <w:rFonts w:ascii="Courier New" w:eastAsia="Times New Roman" w:hAnsi="Courier New" w:cs="Courier New"/>
          <w:color w:val="000000"/>
          <w:sz w:val="17"/>
          <w:szCs w:val="17"/>
        </w:rPr>
        <w:t>(</w:t>
      </w:r>
      <w:hyperlink r:id="rId32" w:history="1">
        <w:r w:rsidRPr="00CB38D4">
          <w:rPr>
            <w:rFonts w:ascii="Courier New" w:eastAsia="Times New Roman" w:hAnsi="Courier New" w:cs="Courier New"/>
            <w:b/>
            <w:bCs/>
            <w:color w:val="0000FF"/>
            <w:sz w:val="17"/>
            <w:szCs w:val="17"/>
          </w:rPr>
          <w:t>new</w:t>
        </w:r>
      </w:hyperlink>
      <w:r w:rsidRPr="00CB38D4">
        <w:rPr>
          <w:rFonts w:ascii="Courier New" w:eastAsia="Times New Roman" w:hAnsi="Courier New" w:cs="Courier New"/>
          <w:color w:val="444444"/>
          <w:sz w:val="17"/>
          <w:szCs w:val="17"/>
        </w:rPr>
        <w:t xml:space="preserve"> DataGridTemplateColumn</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Header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e.</w:t>
      </w:r>
      <w:r w:rsidRPr="00CB38D4">
        <w:rPr>
          <w:rFonts w:ascii="Courier New" w:eastAsia="Times New Roman" w:hAnsi="Courier New" w:cs="Courier New"/>
          <w:color w:val="0000FF"/>
          <w:sz w:val="17"/>
          <w:szCs w:val="17"/>
        </w:rPr>
        <w:t>Column</w:t>
      </w:r>
      <w:r w:rsidRPr="00CB38D4">
        <w:rPr>
          <w:rFonts w:ascii="Courier New" w:eastAsia="Times New Roman" w:hAnsi="Courier New" w:cs="Courier New"/>
          <w:color w:val="444444"/>
          <w:sz w:val="17"/>
          <w:szCs w:val="17"/>
        </w:rPr>
        <w:t>.</w:t>
      </w:r>
      <w:r w:rsidRPr="00CB38D4">
        <w:rPr>
          <w:rFonts w:ascii="Courier New" w:eastAsia="Times New Roman" w:hAnsi="Courier New" w:cs="Courier New"/>
          <w:color w:val="0000FF"/>
          <w:sz w:val="17"/>
          <w:szCs w:val="17"/>
        </w:rPr>
        <w:t>Header</w:t>
      </w:r>
      <w:r w:rsidRPr="00CB38D4">
        <w:rPr>
          <w:rFonts w:ascii="Courier New" w:eastAsia="Times New Roman" w:hAnsi="Courier New" w:cs="Courier New"/>
          <w:color w:val="444444"/>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CellTemplateSelector </w:t>
      </w:r>
      <w:r w:rsidRPr="00CB38D4">
        <w:rPr>
          <w:rFonts w:ascii="Courier New" w:eastAsia="Times New Roman" w:hAnsi="Courier New" w:cs="Courier New"/>
          <w:color w:val="008000"/>
          <w:sz w:val="17"/>
          <w:szCs w:val="17"/>
        </w:rPr>
        <w:t>=</w:t>
      </w:r>
      <w:r w:rsidRPr="00CB38D4">
        <w:rPr>
          <w:rFonts w:ascii="Courier New" w:eastAsia="Times New Roman" w:hAnsi="Courier New" w:cs="Courier New"/>
          <w:color w:val="444444"/>
          <w:sz w:val="17"/>
          <w:szCs w:val="17"/>
        </w:rPr>
        <w:t xml:space="preserve"> CellTemplateSelector</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r w:rsidRPr="00CB38D4">
        <w:rPr>
          <w:rFonts w:ascii="Courier New" w:eastAsia="Times New Roman" w:hAnsi="Courier New" w:cs="Courier New"/>
          <w:color w:val="444444"/>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xml:space="preserve">    </w:t>
      </w: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000000"/>
          <w:sz w:val="17"/>
          <w:szCs w:val="17"/>
        </w:rPr>
        <w: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&lt;l:MyDataGrid </w:t>
      </w:r>
      <w:r w:rsidRPr="00CB38D4">
        <w:rPr>
          <w:rFonts w:ascii="Courier New" w:eastAsia="Times New Roman" w:hAnsi="Courier New" w:cs="Courier New"/>
          <w:color w:val="FF0000"/>
          <w:sz w:val="17"/>
          <w:szCs w:val="17"/>
        </w:rPr>
        <w:t>ItemsSource</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"{Binding}"</w:t>
      </w:r>
      <w:r w:rsidRPr="00CB38D4">
        <w:rPr>
          <w:rFonts w:ascii="Courier New" w:eastAsia="Times New Roman" w:hAnsi="Courier New" w:cs="Courier New"/>
          <w:color w:val="800000"/>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AutoGenerateColumns</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"True"</w:t>
      </w:r>
      <w:r w:rsidRPr="00CB38D4">
        <w:rPr>
          <w:rFonts w:ascii="Courier New" w:eastAsia="Times New Roman" w:hAnsi="Courier New" w:cs="Courier New"/>
          <w:color w:val="800000"/>
          <w:sz w:val="17"/>
          <w:szCs w:val="17"/>
        </w:rPr>
        <w:t xml:space="preserve">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800000"/>
          <w:sz w:val="17"/>
          <w:szCs w:val="17"/>
        </w:rPr>
        <w:t xml:space="preserve">              </w:t>
      </w:r>
      <w:r w:rsidRPr="00CB38D4">
        <w:rPr>
          <w:rFonts w:ascii="Courier New" w:eastAsia="Times New Roman" w:hAnsi="Courier New" w:cs="Courier New"/>
          <w:color w:val="FF0000"/>
          <w:sz w:val="17"/>
          <w:szCs w:val="17"/>
        </w:rPr>
        <w:t>CellTemplateSelector</w:t>
      </w:r>
      <w:r w:rsidRPr="00CB38D4">
        <w:rPr>
          <w:rFonts w:ascii="Courier New" w:eastAsia="Times New Roman" w:hAnsi="Courier New" w:cs="Courier New"/>
          <w:color w:val="800000"/>
          <w:sz w:val="17"/>
          <w:szCs w:val="17"/>
        </w:rPr>
        <w:t>=</w:t>
      </w:r>
      <w:r w:rsidRPr="00CB38D4">
        <w:rPr>
          <w:rFonts w:ascii="Courier New" w:eastAsia="Times New Roman" w:hAnsi="Courier New" w:cs="Courier New"/>
          <w:color w:val="0000FF"/>
          <w:sz w:val="17"/>
          <w:szCs w:val="17"/>
        </w:rPr>
        <w:t>"{StaticResource templateSelector}"</w:t>
      </w:r>
      <w:r w:rsidRPr="00CB38D4">
        <w:rPr>
          <w:rFonts w:ascii="Courier New" w:eastAsia="Times New Roman" w:hAnsi="Courier New" w:cs="Courier New"/>
          <w:color w:val="800000"/>
          <w:sz w:val="17"/>
          <w:szCs w:val="17"/>
        </w:rPr>
        <w:t xml:space="preserve"> /&gt;</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96" w:line="324" w:lineRule="atLeast"/>
        <w:ind w:right="91"/>
        <w:rPr>
          <w:rFonts w:ascii="Courier New" w:eastAsia="Times New Roman" w:hAnsi="Courier New" w:cs="Courier New"/>
          <w:color w:val="444444"/>
          <w:sz w:val="17"/>
          <w:szCs w:val="17"/>
        </w:rPr>
      </w:pPr>
      <w:r w:rsidRPr="00CB38D4">
        <w:rPr>
          <w:rFonts w:ascii="Courier New" w:eastAsia="Times New Roman" w:hAnsi="Courier New" w:cs="Courier New"/>
          <w:color w:val="444444"/>
          <w:sz w:val="17"/>
          <w:szCs w:val="17"/>
        </w:rPr>
        <w:t> </w:t>
      </w:r>
    </w:p>
    <w:p w:rsidR="00CB38D4" w:rsidRPr="00CB38D4" w:rsidRDefault="00CB38D4" w:rsidP="00CB38D4">
      <w:pPr>
        <w:bidi w:val="0"/>
        <w:spacing w:after="240" w:line="324" w:lineRule="atLeast"/>
        <w:rPr>
          <w:ins w:id="9" w:author="Unknown"/>
          <w:rFonts w:ascii="Segoe UI" w:eastAsia="Times New Roman" w:hAnsi="Segoe UI" w:cs="Segoe UI"/>
          <w:color w:val="444444"/>
          <w:sz w:val="20"/>
          <w:szCs w:val="20"/>
        </w:rPr>
      </w:pPr>
      <w:ins w:id="10" w:author="Unknown">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r>
      </w:ins>
      <w:r w:rsidRPr="00CB38D4">
        <w:rPr>
          <w:rFonts w:ascii="Times New Roman" w:eastAsia="Times New Roman" w:hAnsi="Times New Roman" w:cs="Times New Roman"/>
          <w:color w:val="444444"/>
          <w:sz w:val="24"/>
          <w:szCs w:val="24"/>
        </w:rPr>
        <w:pict/>
      </w:r>
      <w:r w:rsidRPr="00CB38D4">
        <w:rPr>
          <w:rFonts w:ascii="Times New Roman" w:eastAsia="Times New Roman" w:hAnsi="Times New Roman" w:cs="Times New Roman"/>
          <w:color w:val="444444"/>
          <w:sz w:val="24"/>
          <w:szCs w:val="24"/>
        </w:rPr>
        <w:pict/>
      </w:r>
    </w:p>
    <w:p w:rsidR="00CB38D4" w:rsidRPr="00CB38D4" w:rsidRDefault="00CB38D4" w:rsidP="00CB38D4">
      <w:pPr>
        <w:bidi w:val="0"/>
        <w:spacing w:after="0" w:line="324" w:lineRule="atLeast"/>
        <w:jc w:val="right"/>
        <w:rPr>
          <w:ins w:id="11" w:author="Unknown"/>
          <w:rFonts w:ascii="Segoe UI" w:eastAsia="Times New Roman" w:hAnsi="Segoe UI" w:cs="Segoe UI"/>
          <w:color w:val="444444"/>
          <w:sz w:val="20"/>
          <w:szCs w:val="20"/>
        </w:rPr>
      </w:pPr>
      <w:ins w:id="12" w:author="Unknown">
        <w:r w:rsidRPr="00CB38D4">
          <w:rPr>
            <w:rFonts w:ascii="Segoe UI" w:eastAsia="Times New Roman" w:hAnsi="Segoe UI" w:cs="Segoe UI"/>
            <w:i/>
            <w:iCs/>
            <w:color w:val="444444"/>
            <w:sz w:val="15"/>
            <w:szCs w:val="15"/>
          </w:rPr>
          <w:t>Last modified: 2011-04-19 08:55:41</w:t>
        </w:r>
        <w:r w:rsidRPr="00CB38D4">
          <w:rPr>
            <w:rFonts w:ascii="Segoe UI" w:eastAsia="Times New Roman" w:hAnsi="Segoe UI" w:cs="Segoe UI"/>
            <w:color w:val="444444"/>
            <w:sz w:val="20"/>
            <w:szCs w:val="20"/>
          </w:rPr>
          <w:t xml:space="preserve"> </w:t>
        </w:r>
      </w:ins>
    </w:p>
    <w:p w:rsidR="00CB38D4" w:rsidRPr="00CB38D4" w:rsidRDefault="00CB38D4" w:rsidP="00CB38D4">
      <w:pPr>
        <w:bidi w:val="0"/>
        <w:spacing w:after="0" w:line="324" w:lineRule="atLeast"/>
        <w:rPr>
          <w:ins w:id="13" w:author="Unknown"/>
          <w:rFonts w:ascii="Segoe UI" w:eastAsia="Times New Roman" w:hAnsi="Segoe UI" w:cs="Segoe UI"/>
          <w:color w:val="444444"/>
          <w:sz w:val="20"/>
          <w:szCs w:val="20"/>
        </w:rPr>
      </w:pPr>
      <w:ins w:id="14" w:author="Unknown">
        <w:r w:rsidRPr="00CB38D4">
          <w:rPr>
            <w:rFonts w:ascii="Segoe UI" w:eastAsia="Times New Roman" w:hAnsi="Segoe UI" w:cs="Segoe UI"/>
            <w:i/>
            <w:iCs/>
            <w:color w:val="444444"/>
            <w:sz w:val="20"/>
            <w:szCs w:val="20"/>
          </w:rPr>
          <w:t>Copyright (c) by Christian Moser, 2011.</w:t>
        </w:r>
        <w:r w:rsidRPr="00CB38D4">
          <w:rPr>
            <w:rFonts w:ascii="Segoe UI" w:eastAsia="Times New Roman" w:hAnsi="Segoe UI" w:cs="Segoe UI"/>
            <w:color w:val="444444"/>
            <w:sz w:val="20"/>
            <w:szCs w:val="20"/>
          </w:rPr>
          <w:t xml:space="preserve"> </w:t>
        </w:r>
      </w:ins>
    </w:p>
    <w:p w:rsidR="00CB38D4" w:rsidRPr="00CB38D4" w:rsidRDefault="00CB38D4" w:rsidP="00CB38D4">
      <w:pPr>
        <w:bidi w:val="0"/>
        <w:spacing w:before="100" w:beforeAutospacing="1" w:after="100" w:afterAutospacing="1" w:line="324" w:lineRule="atLeast"/>
        <w:outlineLvl w:val="3"/>
        <w:rPr>
          <w:ins w:id="15" w:author="Unknown"/>
          <w:rFonts w:ascii="Segoe UI" w:eastAsia="Times New Roman" w:hAnsi="Segoe UI" w:cs="Segoe UI"/>
          <w:b/>
          <w:bCs/>
          <w:color w:val="74633A"/>
          <w:sz w:val="17"/>
          <w:szCs w:val="17"/>
        </w:rPr>
      </w:pPr>
      <w:r>
        <w:rPr>
          <w:rFonts w:ascii="Segoe UI" w:eastAsia="Times New Roman" w:hAnsi="Segoe UI" w:cs="Segoe UI"/>
          <w:b/>
          <w:bCs/>
          <w:noProof/>
          <w:color w:val="74633A"/>
          <w:sz w:val="17"/>
          <w:szCs w:val="17"/>
        </w:rPr>
        <w:drawing>
          <wp:inline distT="0" distB="0" distL="0" distR="0">
            <wp:extent cx="382270" cy="274320"/>
            <wp:effectExtent l="19050" t="0" r="0" b="0"/>
            <wp:docPr id="14" name="Picture 14" descr="http://www.wpftutorial.net/images/com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pftutorial.net/images/comment.gif"/>
                    <pic:cNvPicPr>
                      <a:picLocks noChangeAspect="1" noChangeArrowheads="1"/>
                    </pic:cNvPicPr>
                  </pic:nvPicPr>
                  <pic:blipFill>
                    <a:blip r:embed="rId33" cstate="print"/>
                    <a:srcRect/>
                    <a:stretch>
                      <a:fillRect/>
                    </a:stretch>
                  </pic:blipFill>
                  <pic:spPr bwMode="auto">
                    <a:xfrm>
                      <a:off x="0" y="0"/>
                      <a:ext cx="382270" cy="274320"/>
                    </a:xfrm>
                    <a:prstGeom prst="rect">
                      <a:avLst/>
                    </a:prstGeom>
                    <a:noFill/>
                    <a:ln w="9525">
                      <a:noFill/>
                      <a:miter lim="800000"/>
                      <a:headEnd/>
                      <a:tailEnd/>
                    </a:ln>
                  </pic:spPr>
                </pic:pic>
              </a:graphicData>
            </a:graphic>
          </wp:inline>
        </w:drawing>
      </w:r>
      <w:ins w:id="16" w:author="Unknown">
        <w:r w:rsidRPr="00CB38D4">
          <w:rPr>
            <w:rFonts w:ascii="Segoe UI" w:eastAsia="Times New Roman" w:hAnsi="Segoe UI" w:cs="Segoe UI"/>
            <w:b/>
            <w:bCs/>
            <w:color w:val="74633A"/>
            <w:sz w:val="17"/>
            <w:szCs w:val="17"/>
          </w:rPr>
          <w:t> Comments on this article</w:t>
        </w:r>
      </w:ins>
    </w:p>
    <w:p w:rsidR="00CB38D4" w:rsidRPr="00CB38D4" w:rsidRDefault="00CB38D4" w:rsidP="00CB38D4">
      <w:pPr>
        <w:bidi w:val="0"/>
        <w:spacing w:after="0" w:line="324" w:lineRule="atLeast"/>
        <w:rPr>
          <w:ins w:id="17" w:author="Unknown"/>
          <w:rFonts w:ascii="Segoe UI" w:eastAsia="Times New Roman" w:hAnsi="Segoe UI" w:cs="Segoe UI"/>
          <w:color w:val="444444"/>
          <w:sz w:val="20"/>
          <w:szCs w:val="20"/>
        </w:rPr>
      </w:pPr>
      <w:ins w:id="18" w:author="Unknown">
        <w:r w:rsidRPr="00CB38D4">
          <w:rPr>
            <w:rFonts w:ascii="Segoe UI" w:eastAsia="Times New Roman" w:hAnsi="Segoe UI" w:cs="Segoe UI"/>
            <w:color w:val="444444"/>
            <w:sz w:val="20"/>
            <w:szCs w:val="20"/>
          </w:rPr>
          <w:fldChar w:fldCharType="begin"/>
        </w:r>
        <w:r w:rsidRPr="00CB38D4">
          <w:rPr>
            <w:rFonts w:ascii="Segoe UI" w:eastAsia="Times New Roman" w:hAnsi="Segoe UI" w:cs="Segoe UI"/>
            <w:color w:val="444444"/>
            <w:sz w:val="20"/>
            <w:szCs w:val="20"/>
          </w:rPr>
          <w:instrText xml:space="preserve"> HYPERLINK "http://www.wpftutorial.net/DataGrid.html?showallcomments" </w:instrText>
        </w:r>
        <w:r w:rsidRPr="00CB38D4">
          <w:rPr>
            <w:rFonts w:ascii="Segoe UI" w:eastAsia="Times New Roman" w:hAnsi="Segoe UI" w:cs="Segoe UI"/>
            <w:color w:val="444444"/>
            <w:sz w:val="20"/>
            <w:szCs w:val="20"/>
          </w:rPr>
          <w:fldChar w:fldCharType="separate"/>
        </w:r>
        <w:r w:rsidRPr="00CB38D4">
          <w:rPr>
            <w:rFonts w:ascii="Segoe UI" w:eastAsia="Times New Roman" w:hAnsi="Segoe UI" w:cs="Segoe UI"/>
            <w:color w:val="A89565"/>
            <w:sz w:val="20"/>
          </w:rPr>
          <w:t>Show all comments</w:t>
        </w:r>
        <w:r w:rsidRPr="00CB38D4">
          <w:rPr>
            <w:rFonts w:ascii="Segoe UI" w:eastAsia="Times New Roman" w:hAnsi="Segoe UI" w:cs="Segoe UI"/>
            <w:color w:val="444444"/>
            <w:sz w:val="20"/>
            <w:szCs w:val="20"/>
          </w:rPr>
          <w:fldChar w:fldCharType="end"/>
        </w:r>
        <w:r w:rsidRPr="00CB38D4">
          <w:rPr>
            <w:rFonts w:ascii="Segoe UI" w:eastAsia="Times New Roman" w:hAnsi="Segoe UI" w:cs="Segoe UI"/>
            <w:color w:val="444444"/>
            <w:sz w:val="20"/>
            <w:szCs w:val="20"/>
          </w:rPr>
          <w:t xml:space="preserve"> </w:t>
        </w:r>
      </w:ins>
    </w:p>
    <w:tbl>
      <w:tblPr>
        <w:tblW w:w="0" w:type="auto"/>
        <w:tblCellSpacing w:w="15" w:type="dxa"/>
        <w:tblCellMar>
          <w:left w:w="0" w:type="dxa"/>
          <w:right w:w="0" w:type="dxa"/>
        </w:tblCellMar>
        <w:tblLook w:val="04A0"/>
      </w:tblPr>
      <w:tblGrid>
        <w:gridCol w:w="1207"/>
        <w:gridCol w:w="7189"/>
      </w:tblGrid>
      <w:tr w:rsidR="00CB38D4" w:rsidRPr="00CB38D4">
        <w:trPr>
          <w:tblCellSpacing w:w="15" w:type="dxa"/>
        </w:trPr>
        <w:tc>
          <w:tcPr>
            <w:tcW w:w="0" w:type="auto"/>
            <w:tcMar>
              <w:top w:w="131" w:type="dxa"/>
              <w:left w:w="15" w:type="dxa"/>
              <w:bottom w:w="15" w:type="dxa"/>
              <w:right w:w="15" w:type="dxa"/>
            </w:tcMar>
            <w:hideMark/>
          </w:tcPr>
          <w:tbl>
            <w:tblPr>
              <w:tblW w:w="0" w:type="auto"/>
              <w:tblCellSpacing w:w="15" w:type="dxa"/>
              <w:tblCellMar>
                <w:top w:w="15" w:type="dxa"/>
                <w:left w:w="15" w:type="dxa"/>
                <w:bottom w:w="15" w:type="dxa"/>
                <w:right w:w="15" w:type="dxa"/>
              </w:tblCellMar>
              <w:tblLook w:val="04A0"/>
            </w:tblPr>
            <w:tblGrid>
              <w:gridCol w:w="834"/>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15" name="Picture 15"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lastRenderedPageBreak/>
                    <w:t>Sreekumar</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15" w:type="dxa"/>
              <w:bottom w:w="15" w:type="dxa"/>
              <w:right w:w="15" w:type="dxa"/>
            </w:tcMar>
            <w:vAlign w:val="center"/>
            <w:hideMark/>
          </w:tcPr>
          <w:tbl>
            <w:tblPr>
              <w:tblW w:w="0" w:type="auto"/>
              <w:tblCellSpacing w:w="0" w:type="dxa"/>
              <w:tblCellMar>
                <w:left w:w="0" w:type="dxa"/>
                <w:right w:w="0" w:type="dxa"/>
              </w:tblCellMar>
              <w:tblLook w:val="04A0"/>
            </w:tblPr>
            <w:tblGrid>
              <w:gridCol w:w="711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lastRenderedPageBreak/>
                    <w:t>Commented on 24.May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Good tutorial...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lastRenderedPageBreak/>
                    <w:drawing>
                      <wp:inline distT="0" distB="0" distL="0" distR="0">
                        <wp:extent cx="307340" cy="282575"/>
                        <wp:effectExtent l="19050" t="0" r="0" b="0"/>
                        <wp:docPr id="16" name="Picture 16"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Shail</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26.May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I need to create DataGrid dynamically in special way. </w:t>
                  </w:r>
                  <w:r w:rsidRPr="00CB38D4">
                    <w:rPr>
                      <w:rFonts w:ascii="Segoe UI" w:eastAsia="Times New Roman" w:hAnsi="Segoe UI" w:cs="Segoe UI"/>
                      <w:color w:val="444444"/>
                      <w:sz w:val="20"/>
                      <w:szCs w:val="20"/>
                    </w:rPr>
                    <w:br/>
                    <w:t xml:space="preserve">Let&amp;acirc;��s say I have two columns for grid 1) FieldName and 2) FieldValue which comes from database table. </w:t>
                  </w:r>
                  <w:r w:rsidRPr="00CB38D4">
                    <w:rPr>
                      <w:rFonts w:ascii="Segoe UI" w:eastAsia="Times New Roman" w:hAnsi="Segoe UI" w:cs="Segoe UI"/>
                      <w:color w:val="444444"/>
                      <w:sz w:val="20"/>
                      <w:szCs w:val="20"/>
                    </w:rPr>
                    <w:br/>
                    <w:t xml:space="preserve">Now one row data could have drop down, and other row could have text, and other row could have check box in Field Value. How do I create this kind of dataGrid dynamically? My biggest challenge is interacting with ColumnTemplate in individual cell level.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FieldName | Field Value </w:t>
                  </w:r>
                  <w:r w:rsidRPr="00CB38D4">
                    <w:rPr>
                      <w:rFonts w:ascii="Segoe UI" w:eastAsia="Times New Roman" w:hAnsi="Segoe UI" w:cs="Segoe UI"/>
                      <w:color w:val="444444"/>
                      <w:sz w:val="20"/>
                      <w:szCs w:val="20"/>
                    </w:rPr>
                    <w:br/>
                    <w:t xml:space="preserve">Sex | Radio Button to select Male or Female </w:t>
                  </w:r>
                  <w:r w:rsidRPr="00CB38D4">
                    <w:rPr>
                      <w:rFonts w:ascii="Segoe UI" w:eastAsia="Times New Roman" w:hAnsi="Segoe UI" w:cs="Segoe UI"/>
                      <w:color w:val="444444"/>
                      <w:sz w:val="20"/>
                      <w:szCs w:val="20"/>
                    </w:rPr>
                    <w:br/>
                    <w:t xml:space="preserve">Age | Drop Down Combo box to select age from 1 to 100 </w:t>
                  </w:r>
                  <w:r w:rsidRPr="00CB38D4">
                    <w:rPr>
                      <w:rFonts w:ascii="Segoe UI" w:eastAsia="Times New Roman" w:hAnsi="Segoe UI" w:cs="Segoe UI"/>
                      <w:color w:val="444444"/>
                      <w:sz w:val="20"/>
                      <w:szCs w:val="20"/>
                    </w:rPr>
                    <w:br/>
                    <w:t xml:space="preserve">Name | Text box </w:t>
                  </w:r>
                  <w:r w:rsidRPr="00CB38D4">
                    <w:rPr>
                      <w:rFonts w:ascii="Segoe UI" w:eastAsia="Times New Roman" w:hAnsi="Segoe UI" w:cs="Segoe UI"/>
                      <w:color w:val="444444"/>
                      <w:sz w:val="20"/>
                      <w:szCs w:val="20"/>
                    </w:rPr>
                    <w:br/>
                    <w:t xml:space="preserve">is Employed | Check box to indicate whether employed or not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And another biggest challenge is I need to have Event on each FieldValue cell. </w:t>
                  </w:r>
                  <w:r w:rsidRPr="00CB38D4">
                    <w:rPr>
                      <w:rFonts w:ascii="Segoe UI" w:eastAsia="Times New Roman" w:hAnsi="Segoe UI" w:cs="Segoe UI"/>
                      <w:color w:val="444444"/>
                      <w:sz w:val="20"/>
                      <w:szCs w:val="20"/>
                    </w:rPr>
                    <w:br/>
                    <w:t xml:space="preserve">Event could be click, double click, Right mouse click, Enter etc. </w:t>
                  </w:r>
                  <w:r w:rsidRPr="00CB38D4">
                    <w:rPr>
                      <w:rFonts w:ascii="Segoe UI" w:eastAsia="Times New Roman" w:hAnsi="Segoe UI" w:cs="Segoe UI"/>
                      <w:color w:val="444444"/>
                      <w:sz w:val="20"/>
                      <w:szCs w:val="20"/>
                    </w:rPr>
                    <w:br/>
                    <w:t xml:space="preserve">Thank you </w:t>
                  </w:r>
                  <w:r w:rsidRPr="00CB38D4">
                    <w:rPr>
                      <w:rFonts w:ascii="Segoe UI" w:eastAsia="Times New Roman" w:hAnsi="Segoe UI" w:cs="Segoe UI"/>
                      <w:color w:val="444444"/>
                      <w:sz w:val="20"/>
                      <w:szCs w:val="20"/>
                    </w:rPr>
                    <w:br/>
                    <w:t xml:space="preserve">Shail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986"/>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17" name="Picture 17"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Anil Kumar...</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30.May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Very very nice article explaining every aspect of the grid with a Good Code example. Eager to see some more articles on various controls..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18" name="Picture 18"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patel...</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10.June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please help i bind complete datagrid but how 2 work same as datagridview in window appllication </w:t>
                  </w:r>
                  <w:r w:rsidRPr="00CB38D4">
                    <w:rPr>
                      <w:rFonts w:ascii="Segoe UI" w:eastAsia="Times New Roman" w:hAnsi="Segoe UI" w:cs="Segoe UI"/>
                      <w:color w:val="444444"/>
                      <w:sz w:val="20"/>
                      <w:szCs w:val="20"/>
                    </w:rPr>
                    <w:br/>
                    <w:t xml:space="preserve">like dg.Rows.column.cell is not in datagrid and how 2 count totalrows like dg.rows.counthow 2 do in datagrid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19" name="Picture 19"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patel...</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10.June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which control equel datagridview in window app to wpf vs2010 reason i new in wpf vs 2010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766"/>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20" name="Picture 20"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bhagavan</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17.June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awesome..i think its a knowledge of ocean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21" name="Picture 21"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lastRenderedPageBreak/>
                    <w:t>eshao</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lastRenderedPageBreak/>
                    <w:t>Commented on 5.July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 datagrid in net4.0 is not good supported for mvvm.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lastRenderedPageBreak/>
                    <w:t xml:space="preserve">THe datagrid don't have the &amp;quot;command&amp;quot; property like button,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lastRenderedPageBreak/>
                    <w:drawing>
                      <wp:inline distT="0" distB="0" distL="0" distR="0">
                        <wp:extent cx="307340" cy="282575"/>
                        <wp:effectExtent l="19050" t="0" r="0" b="0"/>
                        <wp:docPr id="22" name="Picture 22"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eshao</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5.July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if u use the datagrid wirh mvvm, u must do lot extra work that will hit u out off earth.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623"/>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23" name="Picture 23"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Srinivas</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7.July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Superb, very Nice Article. It helped me a Lot. Thank U.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24" name="Picture 24"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Dan</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13.July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There is a great problem using grouping - when you call .Refresh() method of ListCollectionView, to update layout, it redraws all the datagrid and close all your groups. </w:t>
                  </w:r>
                  <w:r w:rsidRPr="00CB38D4">
                    <w:rPr>
                      <w:rFonts w:ascii="Segoe UI" w:eastAsia="Times New Roman" w:hAnsi="Segoe UI" w:cs="Segoe UI"/>
                      <w:color w:val="444444"/>
                      <w:sz w:val="20"/>
                      <w:szCs w:val="20"/>
                    </w:rPr>
                    <w:br/>
                    <w:t xml:space="preserve">May anybody answer how to refresh the data without those problems?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25" name="Picture 25"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Dan</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13.July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There is a great problem using grouping - when you call .Refresh() method of ListCollectionView, to update layout, it redraws all the datagrid and close all your groups. </w:t>
                  </w:r>
                  <w:r w:rsidRPr="00CB38D4">
                    <w:rPr>
                      <w:rFonts w:ascii="Segoe UI" w:eastAsia="Times New Roman" w:hAnsi="Segoe UI" w:cs="Segoe UI"/>
                      <w:color w:val="444444"/>
                      <w:sz w:val="20"/>
                      <w:szCs w:val="20"/>
                    </w:rPr>
                    <w:br/>
                    <w:t xml:space="preserve">May anybody answer how to refresh the data without those problems?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26" name="Picture 26"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Dev</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21.July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How did you made the View Source option disable on this page?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27" name="Picture 27"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Luis</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23.July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What should I do if I want another node directioned from the costumers class? </w:t>
                  </w:r>
                  <w:r w:rsidRPr="00CB38D4">
                    <w:rPr>
                      <w:rFonts w:ascii="Segoe UI" w:eastAsia="Times New Roman" w:hAnsi="Segoe UI" w:cs="Segoe UI"/>
                      <w:color w:val="444444"/>
                      <w:sz w:val="20"/>
                      <w:szCs w:val="20"/>
                    </w:rPr>
                    <w:br/>
                    <w:t xml:space="preserve">e.g. </w:t>
                  </w:r>
                  <w:r w:rsidRPr="00CB38D4">
                    <w:rPr>
                      <w:rFonts w:ascii="Segoe UI" w:eastAsia="Times New Roman" w:hAnsi="Segoe UI" w:cs="Segoe UI"/>
                      <w:color w:val="444444"/>
                      <w:sz w:val="20"/>
                      <w:szCs w:val="20"/>
                    </w:rPr>
                    <w:br/>
                    <w:t xml:space="preserve">public class Customer : INotifyPropertyChanged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private string _firstName; </w:t>
                  </w:r>
                  <w:r w:rsidRPr="00CB38D4">
                    <w:rPr>
                      <w:rFonts w:ascii="Segoe UI" w:eastAsia="Times New Roman" w:hAnsi="Segoe UI" w:cs="Segoe UI"/>
                      <w:color w:val="444444"/>
                      <w:sz w:val="20"/>
                      <w:szCs w:val="20"/>
                    </w:rPr>
                    <w:br/>
                    <w:t xml:space="preserve">private string _lastName; </w:t>
                  </w:r>
                  <w:r w:rsidRPr="00CB38D4">
                    <w:rPr>
                      <w:rFonts w:ascii="Segoe UI" w:eastAsia="Times New Roman" w:hAnsi="Segoe UI" w:cs="Segoe UI"/>
                      <w:color w:val="444444"/>
                      <w:sz w:val="20"/>
                      <w:szCs w:val="20"/>
                    </w:rPr>
                    <w:br/>
                    <w:t xml:space="preserve">private Gender _gender; </w:t>
                  </w:r>
                  <w:r w:rsidRPr="00CB38D4">
                    <w:rPr>
                      <w:rFonts w:ascii="Segoe UI" w:eastAsia="Times New Roman" w:hAnsi="Segoe UI" w:cs="Segoe UI"/>
                      <w:color w:val="444444"/>
                      <w:sz w:val="20"/>
                      <w:szCs w:val="20"/>
                    </w:rPr>
                    <w:br/>
                    <w:t xml:space="preserve">private Uri _webSite; </w:t>
                  </w:r>
                  <w:r w:rsidRPr="00CB38D4">
                    <w:rPr>
                      <w:rFonts w:ascii="Segoe UI" w:eastAsia="Times New Roman" w:hAnsi="Segoe UI" w:cs="Segoe UI"/>
                      <w:color w:val="444444"/>
                      <w:sz w:val="20"/>
                      <w:szCs w:val="20"/>
                    </w:rPr>
                    <w:br/>
                    <w:t xml:space="preserve">private bool _newsletter; </w:t>
                  </w:r>
                  <w:r w:rsidRPr="00CB38D4">
                    <w:rPr>
                      <w:rFonts w:ascii="Segoe UI" w:eastAsia="Times New Roman" w:hAnsi="Segoe UI" w:cs="Segoe UI"/>
                      <w:color w:val="444444"/>
                      <w:sz w:val="20"/>
                      <w:szCs w:val="20"/>
                    </w:rPr>
                    <w:br/>
                    <w:t xml:space="preserve">private string _image; </w:t>
                  </w:r>
                  <w:r w:rsidRPr="00CB38D4">
                    <w:rPr>
                      <w:rFonts w:ascii="Segoe UI" w:eastAsia="Times New Roman" w:hAnsi="Segoe UI" w:cs="Segoe UI"/>
                      <w:color w:val="444444"/>
                      <w:sz w:val="20"/>
                      <w:szCs w:val="20"/>
                    </w:rPr>
                    <w:br/>
                    <w:t xml:space="preserve">private Phone _phones;// &amp;lt;-------- this one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lastRenderedPageBreak/>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//where: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public class Phone:INotifyPropertyChanged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private int _homeNumber; </w:t>
                  </w:r>
                  <w:r w:rsidRPr="00CB38D4">
                    <w:rPr>
                      <w:rFonts w:ascii="Segoe UI" w:eastAsia="Times New Roman" w:hAnsi="Segoe UI" w:cs="Segoe UI"/>
                      <w:color w:val="444444"/>
                      <w:sz w:val="20"/>
                      <w:szCs w:val="20"/>
                    </w:rPr>
                    <w:br/>
                    <w:t xml:space="preserve">private int _celNumber; </w:t>
                  </w:r>
                  <w:r w:rsidRPr="00CB38D4">
                    <w:rPr>
                      <w:rFonts w:ascii="Segoe UI" w:eastAsia="Times New Roman" w:hAnsi="Segoe UI" w:cs="Segoe UI"/>
                      <w:color w:val="444444"/>
                      <w:sz w:val="20"/>
                      <w:szCs w:val="20"/>
                    </w:rPr>
                    <w:br/>
                    <w:t xml:space="preserve">private int _workNumber; </w:t>
                  </w:r>
                  <w:r w:rsidRPr="00CB38D4">
                    <w:rPr>
                      <w:rFonts w:ascii="Segoe UI" w:eastAsia="Times New Roman" w:hAnsi="Segoe UI" w:cs="Segoe UI"/>
                      <w:color w:val="444444"/>
                      <w:sz w:val="20"/>
                      <w:szCs w:val="20"/>
                    </w:rPr>
                    <w:br/>
                    <w:t xml:space="preserve">private int _faxNumber;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I want to display &amp;quot;Phone&amp;quot; values on a dataGrid, preferibly in a comboboxCell, I just want to display them, not edit them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thanks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lastRenderedPageBreak/>
                    <w:drawing>
                      <wp:inline distT="0" distB="0" distL="0" distR="0">
                        <wp:extent cx="307340" cy="282575"/>
                        <wp:effectExtent l="19050" t="0" r="0" b="0"/>
                        <wp:docPr id="28" name="Picture 28"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Luis</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23.July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What should I do if I want another node directioned from the costumers class? </w:t>
                  </w:r>
                  <w:r w:rsidRPr="00CB38D4">
                    <w:rPr>
                      <w:rFonts w:ascii="Segoe UI" w:eastAsia="Times New Roman" w:hAnsi="Segoe UI" w:cs="Segoe UI"/>
                      <w:color w:val="444444"/>
                      <w:sz w:val="20"/>
                      <w:szCs w:val="20"/>
                    </w:rPr>
                    <w:br/>
                    <w:t xml:space="preserve">e.g. </w:t>
                  </w:r>
                  <w:r w:rsidRPr="00CB38D4">
                    <w:rPr>
                      <w:rFonts w:ascii="Segoe UI" w:eastAsia="Times New Roman" w:hAnsi="Segoe UI" w:cs="Segoe UI"/>
                      <w:color w:val="444444"/>
                      <w:sz w:val="20"/>
                      <w:szCs w:val="20"/>
                    </w:rPr>
                    <w:br/>
                    <w:t xml:space="preserve">public class Customer : INotifyPropertyChanged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private string _firstName; </w:t>
                  </w:r>
                  <w:r w:rsidRPr="00CB38D4">
                    <w:rPr>
                      <w:rFonts w:ascii="Segoe UI" w:eastAsia="Times New Roman" w:hAnsi="Segoe UI" w:cs="Segoe UI"/>
                      <w:color w:val="444444"/>
                      <w:sz w:val="20"/>
                      <w:szCs w:val="20"/>
                    </w:rPr>
                    <w:br/>
                    <w:t xml:space="preserve">private string _lastName; </w:t>
                  </w:r>
                  <w:r w:rsidRPr="00CB38D4">
                    <w:rPr>
                      <w:rFonts w:ascii="Segoe UI" w:eastAsia="Times New Roman" w:hAnsi="Segoe UI" w:cs="Segoe UI"/>
                      <w:color w:val="444444"/>
                      <w:sz w:val="20"/>
                      <w:szCs w:val="20"/>
                    </w:rPr>
                    <w:br/>
                    <w:t xml:space="preserve">private Gender _gender; </w:t>
                  </w:r>
                  <w:r w:rsidRPr="00CB38D4">
                    <w:rPr>
                      <w:rFonts w:ascii="Segoe UI" w:eastAsia="Times New Roman" w:hAnsi="Segoe UI" w:cs="Segoe UI"/>
                      <w:color w:val="444444"/>
                      <w:sz w:val="20"/>
                      <w:szCs w:val="20"/>
                    </w:rPr>
                    <w:br/>
                    <w:t xml:space="preserve">private Uri _webSite; </w:t>
                  </w:r>
                  <w:r w:rsidRPr="00CB38D4">
                    <w:rPr>
                      <w:rFonts w:ascii="Segoe UI" w:eastAsia="Times New Roman" w:hAnsi="Segoe UI" w:cs="Segoe UI"/>
                      <w:color w:val="444444"/>
                      <w:sz w:val="20"/>
                      <w:szCs w:val="20"/>
                    </w:rPr>
                    <w:br/>
                    <w:t xml:space="preserve">private bool _newsletter; </w:t>
                  </w:r>
                  <w:r w:rsidRPr="00CB38D4">
                    <w:rPr>
                      <w:rFonts w:ascii="Segoe UI" w:eastAsia="Times New Roman" w:hAnsi="Segoe UI" w:cs="Segoe UI"/>
                      <w:color w:val="444444"/>
                      <w:sz w:val="20"/>
                      <w:szCs w:val="20"/>
                    </w:rPr>
                    <w:br/>
                    <w:t xml:space="preserve">private string _image; </w:t>
                  </w:r>
                  <w:r w:rsidRPr="00CB38D4">
                    <w:rPr>
                      <w:rFonts w:ascii="Segoe UI" w:eastAsia="Times New Roman" w:hAnsi="Segoe UI" w:cs="Segoe UI"/>
                      <w:color w:val="444444"/>
                      <w:sz w:val="20"/>
                      <w:szCs w:val="20"/>
                    </w:rPr>
                    <w:br/>
                    <w:t xml:space="preserve">private Phone _phones;// &amp;lt;-------- this one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//where: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public class Phone:INotifyPropertyChanged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lastRenderedPageBreak/>
                    <w:t xml:space="preserve">{ </w:t>
                  </w:r>
                  <w:r w:rsidRPr="00CB38D4">
                    <w:rPr>
                      <w:rFonts w:ascii="Segoe UI" w:eastAsia="Times New Roman" w:hAnsi="Segoe UI" w:cs="Segoe UI"/>
                      <w:color w:val="444444"/>
                      <w:sz w:val="20"/>
                      <w:szCs w:val="20"/>
                    </w:rPr>
                    <w:br/>
                    <w:t xml:space="preserve">private int _homeNumber; </w:t>
                  </w:r>
                  <w:r w:rsidRPr="00CB38D4">
                    <w:rPr>
                      <w:rFonts w:ascii="Segoe UI" w:eastAsia="Times New Roman" w:hAnsi="Segoe UI" w:cs="Segoe UI"/>
                      <w:color w:val="444444"/>
                      <w:sz w:val="20"/>
                      <w:szCs w:val="20"/>
                    </w:rPr>
                    <w:br/>
                    <w:t xml:space="preserve">private int _celNumber; </w:t>
                  </w:r>
                  <w:r w:rsidRPr="00CB38D4">
                    <w:rPr>
                      <w:rFonts w:ascii="Segoe UI" w:eastAsia="Times New Roman" w:hAnsi="Segoe UI" w:cs="Segoe UI"/>
                      <w:color w:val="444444"/>
                      <w:sz w:val="20"/>
                      <w:szCs w:val="20"/>
                    </w:rPr>
                    <w:br/>
                    <w:t xml:space="preserve">private int _workNumber; </w:t>
                  </w:r>
                  <w:r w:rsidRPr="00CB38D4">
                    <w:rPr>
                      <w:rFonts w:ascii="Segoe UI" w:eastAsia="Times New Roman" w:hAnsi="Segoe UI" w:cs="Segoe UI"/>
                      <w:color w:val="444444"/>
                      <w:sz w:val="20"/>
                      <w:szCs w:val="20"/>
                    </w:rPr>
                    <w:br/>
                    <w:t xml:space="preserve">private int _faxNumber;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t xml:space="preserve">}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I want to display &amp;quot;Phone&amp;quot; values on a dataGrid, preferibly in a comboboxCell, I just want to display them, not edit them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thanks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lastRenderedPageBreak/>
                    <w:drawing>
                      <wp:inline distT="0" distB="0" distL="0" distR="0">
                        <wp:extent cx="307340" cy="282575"/>
                        <wp:effectExtent l="19050" t="0" r="0" b="0"/>
                        <wp:docPr id="29" name="Picture 29"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Derek</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27.July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Is there anyway to get those check boxes to work with one click? The currently require two clicks to use. One to select the cell and one to click the check box.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1068"/>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0" name="Picture 30"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Prabhat khare</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28.July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I have a problem on paging,in which i want to show google type paging like 1 2 3 4...400 please suggest me,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1" name="Picture 31"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Steve</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2.August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Hari Kumar (and others) you are missing the point of the WPF datagrid, you don't access the rows/cells directly, the datagrid should be bound to a data set, changes made on the screen are reflected back to the data set and if you change the data set these changes are reflected on the screen. </w:t>
                  </w:r>
                  <w:r w:rsidRPr="00CB38D4">
                    <w:rPr>
                      <w:rFonts w:ascii="Segoe UI" w:eastAsia="Times New Roman" w:hAnsi="Segoe UI" w:cs="Segoe UI"/>
                      <w:color w:val="444444"/>
                      <w:sz w:val="20"/>
                      <w:szCs w:val="20"/>
                    </w:rPr>
                    <w:br/>
                  </w:r>
                  <w:r w:rsidRPr="00CB38D4">
                    <w:rPr>
                      <w:rFonts w:ascii="Segoe UI" w:eastAsia="Times New Roman" w:hAnsi="Segoe UI" w:cs="Segoe UI"/>
                      <w:color w:val="444444"/>
                      <w:sz w:val="20"/>
                      <w:szCs w:val="20"/>
                    </w:rPr>
                    <w:br/>
                    <w:t xml:space="preserve">It takes a bit of getting used to, but it's very powerfull once you understand how to use it.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2" name="Picture 32"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Chirag</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10.August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Would anyone know, how to make the grids look a bit more stylish as opposed to the normal windows 'blue' selection. I would like to add a bit more touch and feel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3" name="Picture 33"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lastRenderedPageBreak/>
                    <w:t>zahra</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lastRenderedPageBreak/>
                    <w:t>Commented on 20.August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lastRenderedPageBreak/>
                    <w:t xml:space="preserve">tanks alot.very good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lastRenderedPageBreak/>
                    <w:drawing>
                      <wp:inline distT="0" distB="0" distL="0" distR="0">
                        <wp:extent cx="307340" cy="282575"/>
                        <wp:effectExtent l="19050" t="0" r="0" b="0"/>
                        <wp:docPr id="34" name="Picture 34"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Ruslan</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23.August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I have a question about grouping. Let's say, I have a group style in resource dictionary, and I want to set datagrid group style to the group style from xaml. How can this be achieved? </w:t>
                  </w:r>
                  <w:r w:rsidRPr="00CB38D4">
                    <w:rPr>
                      <w:rFonts w:ascii="Segoe UI" w:eastAsia="Times New Roman" w:hAnsi="Segoe UI" w:cs="Segoe UI"/>
                      <w:color w:val="444444"/>
                      <w:sz w:val="20"/>
                      <w:szCs w:val="20"/>
                    </w:rPr>
                    <w:br/>
                    <w:t xml:space="preserve">Thank you in advance, </w:t>
                  </w:r>
                  <w:r w:rsidRPr="00CB38D4">
                    <w:rPr>
                      <w:rFonts w:ascii="Segoe UI" w:eastAsia="Times New Roman" w:hAnsi="Segoe UI" w:cs="Segoe UI"/>
                      <w:color w:val="444444"/>
                      <w:sz w:val="20"/>
                      <w:szCs w:val="20"/>
                    </w:rPr>
                    <w:br/>
                    <w:t xml:space="preserve">Ruslan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89"/>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5" name="Picture 35"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Ruslan</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23.August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I have a question about grouping. Let's say, I have a group style in resource dictionary, and I want to set datagrid group style to the group style from xaml. How can this be achieved? </w:t>
                  </w:r>
                  <w:r w:rsidRPr="00CB38D4">
                    <w:rPr>
                      <w:rFonts w:ascii="Segoe UI" w:eastAsia="Times New Roman" w:hAnsi="Segoe UI" w:cs="Segoe UI"/>
                      <w:color w:val="444444"/>
                      <w:sz w:val="20"/>
                      <w:szCs w:val="20"/>
                    </w:rPr>
                    <w:br/>
                    <w:t xml:space="preserve">Thank you in advance, </w:t>
                  </w:r>
                  <w:r w:rsidRPr="00CB38D4">
                    <w:rPr>
                      <w:rFonts w:ascii="Segoe UI" w:eastAsia="Times New Roman" w:hAnsi="Segoe UI" w:cs="Segoe UI"/>
                      <w:color w:val="444444"/>
                      <w:sz w:val="20"/>
                      <w:szCs w:val="20"/>
                    </w:rPr>
                    <w:br/>
                    <w:t xml:space="preserve">Ruslan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1040"/>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6" name="Picture 36"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Soby Mathew</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31.August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very Nice Article.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735"/>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7" name="Picture 37"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Bhavneet</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12.September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can u help me out? </w:t>
                  </w:r>
                  <w:r w:rsidRPr="00CB38D4">
                    <w:rPr>
                      <w:rFonts w:ascii="Segoe UI" w:eastAsia="Times New Roman" w:hAnsi="Segoe UI" w:cs="Segoe UI"/>
                      <w:color w:val="444444"/>
                      <w:sz w:val="20"/>
                      <w:szCs w:val="20"/>
                    </w:rPr>
                    <w:br/>
                    <w:t xml:space="preserve">actually problem is that i'm doing a project in WPF but when i drag grid on it then there is no property for autocolomn property or add colomn property.is the problem is of studio problem? </w:t>
                  </w:r>
                  <w:r w:rsidRPr="00CB38D4">
                    <w:rPr>
                      <w:rFonts w:ascii="Segoe UI" w:eastAsia="Times New Roman" w:hAnsi="Segoe UI" w:cs="Segoe UI"/>
                      <w:color w:val="444444"/>
                      <w:sz w:val="20"/>
                      <w:szCs w:val="20"/>
                    </w:rPr>
                    <w:br/>
                    <w:t xml:space="preserve">i'm using visual studio 2008..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1081"/>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8" name="Picture 38"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detective jeera</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23.September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Nice Article. Thanks for such a nice article. </w:t>
                  </w:r>
                </w:p>
              </w:tc>
            </w:tr>
            <w:tr w:rsidR="00CB38D4" w:rsidRPr="00CB38D4">
              <w:trPr>
                <w:trHeight w:val="170"/>
                <w:tblCellSpacing w:w="0" w:type="dxa"/>
              </w:trPr>
              <w:tc>
                <w:tcPr>
                  <w:tcW w:w="8090" w:type="dxa"/>
                  <w:vAlign w:val="center"/>
                  <w:hideMark/>
                </w:tcPr>
                <w:p w:rsidR="00CB38D4" w:rsidRPr="00CB38D4" w:rsidRDefault="00CB38D4" w:rsidP="00CB38D4">
                  <w:pPr>
                    <w:bidi w:val="0"/>
                    <w:spacing w:after="0" w:line="324" w:lineRule="atLeast"/>
                    <w:rPr>
                      <w:rFonts w:ascii="Segoe UI" w:eastAsia="Times New Roman" w:hAnsi="Segoe UI" w:cs="Segoe UI"/>
                      <w:color w:val="444444"/>
                      <w:sz w:val="18"/>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r w:rsidR="00CB38D4" w:rsidRPr="00CB38D4">
        <w:trPr>
          <w:tblCellSpacing w:w="15" w:type="dxa"/>
        </w:trPr>
        <w:tc>
          <w:tcPr>
            <w:tcW w:w="0" w:type="auto"/>
            <w:tcMar>
              <w:top w:w="131"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978"/>
              <w:gridCol w:w="81"/>
            </w:tblGrid>
            <w:tr w:rsidR="00CB38D4" w:rsidRPr="00CB38D4">
              <w:trPr>
                <w:gridAfter w:val="1"/>
                <w:tblCellSpacing w:w="15" w:type="dxa"/>
              </w:trPr>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Pr>
                      <w:rFonts w:ascii="Segoe UI" w:eastAsia="Times New Roman" w:hAnsi="Segoe UI" w:cs="Segoe UI"/>
                      <w:noProof/>
                      <w:color w:val="444444"/>
                      <w:sz w:val="20"/>
                      <w:szCs w:val="20"/>
                    </w:rPr>
                    <w:drawing>
                      <wp:inline distT="0" distB="0" distL="0" distR="0">
                        <wp:extent cx="307340" cy="282575"/>
                        <wp:effectExtent l="19050" t="0" r="0" b="0"/>
                        <wp:docPr id="39" name="Picture 39" descr="http://www.wpftutorial.net/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wpftutorial.net/images/user.png"/>
                                <pic:cNvPicPr>
                                  <a:picLocks noChangeAspect="1" noChangeArrowheads="1"/>
                                </pic:cNvPicPr>
                              </pic:nvPicPr>
                              <pic:blipFill>
                                <a:blip r:embed="rId34"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p>
              </w:tc>
            </w:tr>
            <w:tr w:rsidR="00CB38D4" w:rsidRPr="00CB38D4">
              <w:trPr>
                <w:tblCellSpacing w:w="15" w:type="dxa"/>
              </w:trPr>
              <w:tc>
                <w:tcPr>
                  <w:tcW w:w="0" w:type="auto"/>
                  <w:vAlign w:val="center"/>
                  <w:hideMark/>
                </w:tcPr>
                <w:p w:rsidR="00CB38D4" w:rsidRPr="00CB38D4" w:rsidRDefault="00CB38D4" w:rsidP="00CB38D4">
                  <w:pPr>
                    <w:bidi w:val="0"/>
                    <w:spacing w:after="0" w:line="240" w:lineRule="atLeast"/>
                    <w:rPr>
                      <w:rFonts w:ascii="Segoe UI" w:eastAsia="Times New Roman" w:hAnsi="Segoe UI" w:cs="Segoe UI"/>
                      <w:color w:val="444444"/>
                      <w:sz w:val="20"/>
                      <w:szCs w:val="20"/>
                    </w:rPr>
                  </w:pPr>
                  <w:r w:rsidRPr="00CB38D4">
                    <w:rPr>
                      <w:rFonts w:ascii="Segoe UI" w:eastAsia="Times New Roman" w:hAnsi="Segoe UI" w:cs="Segoe UI"/>
                      <w:b/>
                      <w:bCs/>
                      <w:color w:val="444444"/>
                      <w:sz w:val="15"/>
                      <w:szCs w:val="15"/>
                    </w:rPr>
                    <w:t>Harikrishnan</w:t>
                  </w:r>
                  <w:r w:rsidRPr="00CB38D4">
                    <w:rPr>
                      <w:rFonts w:ascii="Segoe UI" w:eastAsia="Times New Roman" w:hAnsi="Segoe UI" w:cs="Segoe UI"/>
                      <w:color w:val="444444"/>
                      <w:sz w:val="20"/>
                      <w:szCs w:val="20"/>
                    </w:rPr>
                    <w:t xml:space="preserve"> </w:t>
                  </w:r>
                </w:p>
              </w:tc>
              <w:tc>
                <w:tcPr>
                  <w:tcW w:w="0" w:type="auto"/>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c>
          <w:tcPr>
            <w:tcW w:w="0" w:type="auto"/>
            <w:tcMar>
              <w:top w:w="131"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7144"/>
            </w:tblGrid>
            <w:tr w:rsidR="00CB38D4" w:rsidRPr="00CB38D4">
              <w:trPr>
                <w:trHeight w:val="367"/>
                <w:tblCellSpacing w:w="0" w:type="dxa"/>
              </w:trPr>
              <w:tc>
                <w:tcPr>
                  <w:tcW w:w="8090" w:type="dxa"/>
                  <w:tcMar>
                    <w:top w:w="0" w:type="dxa"/>
                    <w:left w:w="458" w:type="dxa"/>
                    <w:bottom w:w="0" w:type="dxa"/>
                    <w:right w:w="0"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15"/>
                      <w:szCs w:val="15"/>
                    </w:rPr>
                    <w:t>Commented on 27.September 2011</w:t>
                  </w:r>
                </w:p>
              </w:tc>
            </w:tr>
            <w:tr w:rsidR="00CB38D4" w:rsidRPr="00CB38D4">
              <w:trPr>
                <w:tblCellSpacing w:w="0" w:type="dxa"/>
              </w:trPr>
              <w:tc>
                <w:tcPr>
                  <w:tcW w:w="8090" w:type="dxa"/>
                  <w:tcMar>
                    <w:top w:w="0" w:type="dxa"/>
                    <w:left w:w="458" w:type="dxa"/>
                    <w:bottom w:w="0" w:type="dxa"/>
                    <w:right w:w="524" w:type="dxa"/>
                  </w:tcMar>
                  <w:vAlign w:val="center"/>
                  <w:hideMark/>
                </w:tcPr>
                <w:p w:rsidR="00CB38D4" w:rsidRPr="00CB38D4" w:rsidRDefault="00CB38D4" w:rsidP="00CB38D4">
                  <w:pPr>
                    <w:bidi w:val="0"/>
                    <w:spacing w:after="0" w:line="324" w:lineRule="atLeast"/>
                    <w:rPr>
                      <w:rFonts w:ascii="Segoe UI" w:eastAsia="Times New Roman" w:hAnsi="Segoe UI" w:cs="Segoe UI"/>
                      <w:color w:val="444444"/>
                      <w:sz w:val="20"/>
                      <w:szCs w:val="20"/>
                    </w:rPr>
                  </w:pPr>
                  <w:r w:rsidRPr="00CB38D4">
                    <w:rPr>
                      <w:rFonts w:ascii="Segoe UI" w:eastAsia="Times New Roman" w:hAnsi="Segoe UI" w:cs="Segoe UI"/>
                      <w:color w:val="444444"/>
                      <w:sz w:val="20"/>
                      <w:szCs w:val="20"/>
                    </w:rPr>
                    <w:t xml:space="preserve">Superb article. </w:t>
                  </w:r>
                  <w:r w:rsidRPr="00CB38D4">
                    <w:rPr>
                      <w:rFonts w:ascii="Segoe UI" w:eastAsia="Times New Roman" w:hAnsi="Segoe UI" w:cs="Segoe UI"/>
                      <w:color w:val="444444"/>
                      <w:sz w:val="20"/>
                      <w:szCs w:val="20"/>
                    </w:rPr>
                    <w:br/>
                    <w:t xml:space="preserve">How can I generate column dynamically from user preference column number values? </w:t>
                  </w:r>
                  <w:r w:rsidRPr="00CB38D4">
                    <w:rPr>
                      <w:rFonts w:ascii="Segoe UI" w:eastAsia="Times New Roman" w:hAnsi="Segoe UI" w:cs="Segoe UI"/>
                      <w:color w:val="444444"/>
                      <w:sz w:val="20"/>
                      <w:szCs w:val="20"/>
                    </w:rPr>
                    <w:br/>
                    <w:t xml:space="preserve">Ex: If I have 3 columns C1,C2,C3 and user chenges the order to C3,C1,C2 - I have to load the same way the user changed it the next time... </w:t>
                  </w:r>
                  <w:r w:rsidRPr="00CB38D4">
                    <w:rPr>
                      <w:rFonts w:ascii="Segoe UI" w:eastAsia="Times New Roman" w:hAnsi="Segoe UI" w:cs="Segoe UI"/>
                      <w:color w:val="444444"/>
                      <w:sz w:val="20"/>
                      <w:szCs w:val="20"/>
                    </w:rPr>
                    <w:br/>
                    <w:t>Can anyone Help</w:t>
                  </w:r>
                </w:p>
              </w:tc>
            </w:tr>
          </w:tbl>
          <w:p w:rsidR="00CB38D4" w:rsidRPr="00CB38D4" w:rsidRDefault="00CB38D4" w:rsidP="00CB38D4">
            <w:pPr>
              <w:bidi w:val="0"/>
              <w:spacing w:after="0" w:line="324" w:lineRule="atLeast"/>
              <w:rPr>
                <w:rFonts w:ascii="Segoe UI" w:eastAsia="Times New Roman" w:hAnsi="Segoe UI" w:cs="Segoe UI"/>
                <w:color w:val="444444"/>
                <w:sz w:val="20"/>
                <w:szCs w:val="20"/>
              </w:rPr>
            </w:pPr>
          </w:p>
        </w:tc>
      </w:tr>
    </w:tbl>
    <w:p w:rsidR="00CB0098" w:rsidRDefault="00CB0098" w:rsidP="00CB38D4">
      <w:pPr>
        <w:bidi w:val="0"/>
        <w:rPr>
          <w:rFonts w:hint="cs"/>
        </w:rPr>
      </w:pPr>
    </w:p>
    <w:sectPr w:rsidR="00CB0098" w:rsidSect="00EC5D72">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06E4"/>
    <w:multiLevelType w:val="multilevel"/>
    <w:tmpl w:val="29E8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A4A4D"/>
    <w:multiLevelType w:val="multilevel"/>
    <w:tmpl w:val="791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B6E62"/>
    <w:multiLevelType w:val="multilevel"/>
    <w:tmpl w:val="2B7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203CB"/>
    <w:multiLevelType w:val="multilevel"/>
    <w:tmpl w:val="6D1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5169FB"/>
    <w:multiLevelType w:val="multilevel"/>
    <w:tmpl w:val="407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CB38D4"/>
    <w:rsid w:val="00040932"/>
    <w:rsid w:val="00177827"/>
    <w:rsid w:val="001F692B"/>
    <w:rsid w:val="002A6A4A"/>
    <w:rsid w:val="00403185"/>
    <w:rsid w:val="004467F6"/>
    <w:rsid w:val="00466687"/>
    <w:rsid w:val="004B606D"/>
    <w:rsid w:val="00556E23"/>
    <w:rsid w:val="005F3C1A"/>
    <w:rsid w:val="005F7DD1"/>
    <w:rsid w:val="006159C1"/>
    <w:rsid w:val="006B149B"/>
    <w:rsid w:val="006B320A"/>
    <w:rsid w:val="007D117D"/>
    <w:rsid w:val="007F2FD4"/>
    <w:rsid w:val="00935FEE"/>
    <w:rsid w:val="0094361D"/>
    <w:rsid w:val="009F0F4E"/>
    <w:rsid w:val="009F1C3C"/>
    <w:rsid w:val="00B975DB"/>
    <w:rsid w:val="00C53D24"/>
    <w:rsid w:val="00C765F7"/>
    <w:rsid w:val="00CB0098"/>
    <w:rsid w:val="00CB38D4"/>
    <w:rsid w:val="00CC14EB"/>
    <w:rsid w:val="00D443AD"/>
    <w:rsid w:val="00D47058"/>
    <w:rsid w:val="00E1478F"/>
    <w:rsid w:val="00EC5D72"/>
    <w:rsid w:val="00F467C1"/>
    <w:rsid w:val="00F60297"/>
    <w:rsid w:val="00F8791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098"/>
    <w:pPr>
      <w:bidi/>
    </w:pPr>
  </w:style>
  <w:style w:type="paragraph" w:styleId="Heading1">
    <w:name w:val="heading 1"/>
    <w:basedOn w:val="Normal"/>
    <w:link w:val="Heading1Char"/>
    <w:uiPriority w:val="9"/>
    <w:qFormat/>
    <w:rsid w:val="00CB38D4"/>
    <w:pPr>
      <w:bidi w:val="0"/>
      <w:spacing w:after="100" w:afterAutospacing="1" w:line="240" w:lineRule="auto"/>
      <w:outlineLvl w:val="0"/>
    </w:pPr>
    <w:rPr>
      <w:rFonts w:ascii="Calibri" w:eastAsia="Times New Roman" w:hAnsi="Calibri" w:cs="Calibri"/>
      <w:b/>
      <w:bCs/>
      <w:color w:val="74633A"/>
      <w:kern w:val="36"/>
      <w:sz w:val="34"/>
      <w:szCs w:val="34"/>
    </w:rPr>
  </w:style>
  <w:style w:type="paragraph" w:styleId="Heading2">
    <w:name w:val="heading 2"/>
    <w:basedOn w:val="Normal"/>
    <w:link w:val="Heading2Char"/>
    <w:uiPriority w:val="9"/>
    <w:qFormat/>
    <w:rsid w:val="00CB38D4"/>
    <w:pPr>
      <w:bidi w:val="0"/>
      <w:spacing w:before="393" w:after="100" w:afterAutospacing="1" w:line="240" w:lineRule="auto"/>
      <w:outlineLvl w:val="1"/>
    </w:pPr>
    <w:rPr>
      <w:rFonts w:ascii="Calibri" w:eastAsia="Times New Roman" w:hAnsi="Calibri" w:cs="Calibri"/>
      <w:b/>
      <w:bCs/>
      <w:color w:val="74633A"/>
      <w:sz w:val="28"/>
      <w:szCs w:val="28"/>
    </w:rPr>
  </w:style>
  <w:style w:type="paragraph" w:styleId="Heading3">
    <w:name w:val="heading 3"/>
    <w:basedOn w:val="Normal"/>
    <w:link w:val="Heading3Char"/>
    <w:uiPriority w:val="9"/>
    <w:qFormat/>
    <w:rsid w:val="00CB38D4"/>
    <w:pPr>
      <w:bidi w:val="0"/>
      <w:spacing w:before="100" w:beforeAutospacing="1" w:after="100" w:afterAutospacing="1" w:line="240" w:lineRule="auto"/>
      <w:outlineLvl w:val="2"/>
    </w:pPr>
    <w:rPr>
      <w:rFonts w:ascii="Calibri" w:eastAsia="Times New Roman" w:hAnsi="Calibri" w:cs="Calibri"/>
      <w:b/>
      <w:bCs/>
      <w:color w:val="74633A"/>
      <w:sz w:val="26"/>
      <w:szCs w:val="26"/>
    </w:rPr>
  </w:style>
  <w:style w:type="paragraph" w:styleId="Heading4">
    <w:name w:val="heading 4"/>
    <w:basedOn w:val="Normal"/>
    <w:link w:val="Heading4Char"/>
    <w:uiPriority w:val="9"/>
    <w:qFormat/>
    <w:rsid w:val="00CB38D4"/>
    <w:pPr>
      <w:bidi w:val="0"/>
      <w:spacing w:before="100" w:beforeAutospacing="1" w:after="100" w:afterAutospacing="1" w:line="240" w:lineRule="auto"/>
      <w:outlineLvl w:val="3"/>
    </w:pPr>
    <w:rPr>
      <w:rFonts w:ascii="Times New Roman" w:eastAsia="Times New Roman" w:hAnsi="Times New Roman" w:cs="Times New Roman"/>
      <w:b/>
      <w:bCs/>
      <w:color w:val="74633A"/>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D4"/>
    <w:rPr>
      <w:rFonts w:ascii="Calibri" w:eastAsia="Times New Roman" w:hAnsi="Calibri" w:cs="Calibri"/>
      <w:b/>
      <w:bCs/>
      <w:color w:val="74633A"/>
      <w:kern w:val="36"/>
      <w:sz w:val="34"/>
      <w:szCs w:val="34"/>
    </w:rPr>
  </w:style>
  <w:style w:type="character" w:customStyle="1" w:styleId="Heading2Char">
    <w:name w:val="Heading 2 Char"/>
    <w:basedOn w:val="DefaultParagraphFont"/>
    <w:link w:val="Heading2"/>
    <w:uiPriority w:val="9"/>
    <w:rsid w:val="00CB38D4"/>
    <w:rPr>
      <w:rFonts w:ascii="Calibri" w:eastAsia="Times New Roman" w:hAnsi="Calibri" w:cs="Calibri"/>
      <w:b/>
      <w:bCs/>
      <w:color w:val="74633A"/>
      <w:sz w:val="28"/>
      <w:szCs w:val="28"/>
    </w:rPr>
  </w:style>
  <w:style w:type="character" w:customStyle="1" w:styleId="Heading3Char">
    <w:name w:val="Heading 3 Char"/>
    <w:basedOn w:val="DefaultParagraphFont"/>
    <w:link w:val="Heading3"/>
    <w:uiPriority w:val="9"/>
    <w:rsid w:val="00CB38D4"/>
    <w:rPr>
      <w:rFonts w:ascii="Calibri" w:eastAsia="Times New Roman" w:hAnsi="Calibri" w:cs="Calibri"/>
      <w:b/>
      <w:bCs/>
      <w:color w:val="74633A"/>
      <w:sz w:val="26"/>
      <w:szCs w:val="26"/>
    </w:rPr>
  </w:style>
  <w:style w:type="character" w:customStyle="1" w:styleId="Heading4Char">
    <w:name w:val="Heading 4 Char"/>
    <w:basedOn w:val="DefaultParagraphFont"/>
    <w:link w:val="Heading4"/>
    <w:uiPriority w:val="9"/>
    <w:rsid w:val="00CB38D4"/>
    <w:rPr>
      <w:rFonts w:ascii="Times New Roman" w:eastAsia="Times New Roman" w:hAnsi="Times New Roman" w:cs="Times New Roman"/>
      <w:b/>
      <w:bCs/>
      <w:color w:val="74633A"/>
      <w:sz w:val="17"/>
      <w:szCs w:val="17"/>
    </w:rPr>
  </w:style>
  <w:style w:type="character" w:styleId="Hyperlink">
    <w:name w:val="Hyperlink"/>
    <w:basedOn w:val="DefaultParagraphFont"/>
    <w:uiPriority w:val="99"/>
    <w:semiHidden/>
    <w:unhideWhenUsed/>
    <w:rsid w:val="00CB38D4"/>
    <w:rPr>
      <w:strike w:val="0"/>
      <w:dstrike w:val="0"/>
      <w:color w:val="A89565"/>
      <w:u w:val="none"/>
      <w:effect w:val="none"/>
    </w:rPr>
  </w:style>
  <w:style w:type="character" w:styleId="FollowedHyperlink">
    <w:name w:val="FollowedHyperlink"/>
    <w:basedOn w:val="DefaultParagraphFont"/>
    <w:uiPriority w:val="99"/>
    <w:semiHidden/>
    <w:unhideWhenUsed/>
    <w:rsid w:val="00CB38D4"/>
    <w:rPr>
      <w:strike w:val="0"/>
      <w:dstrike w:val="0"/>
      <w:color w:val="A89565"/>
      <w:u w:val="none"/>
      <w:effect w:val="none"/>
    </w:rPr>
  </w:style>
  <w:style w:type="paragraph" w:styleId="HTMLPreformatted">
    <w:name w:val="HTML Preformatted"/>
    <w:basedOn w:val="Normal"/>
    <w:link w:val="HTMLPreformattedChar"/>
    <w:uiPriority w:val="99"/>
    <w:semiHidden/>
    <w:unhideWhenUsed/>
    <w:rsid w:val="00CB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right="-105"/>
    </w:pPr>
    <w:rPr>
      <w:rFonts w:ascii="Courier New" w:eastAsia="Times New Roman" w:hAnsi="Courier New" w:cs="Courier New"/>
      <w:sz w:val="17"/>
      <w:szCs w:val="17"/>
    </w:rPr>
  </w:style>
  <w:style w:type="character" w:customStyle="1" w:styleId="HTMLPreformattedChar">
    <w:name w:val="HTML Preformatted Char"/>
    <w:basedOn w:val="DefaultParagraphFont"/>
    <w:link w:val="HTMLPreformatted"/>
    <w:uiPriority w:val="99"/>
    <w:semiHidden/>
    <w:rsid w:val="00CB38D4"/>
    <w:rPr>
      <w:rFonts w:ascii="Courier New" w:eastAsia="Times New Roman" w:hAnsi="Courier New" w:cs="Courier New"/>
      <w:sz w:val="17"/>
      <w:szCs w:val="17"/>
    </w:rPr>
  </w:style>
  <w:style w:type="paragraph" w:styleId="NormalWeb">
    <w:name w:val="Normal (Web)"/>
    <w:basedOn w:val="Normal"/>
    <w:uiPriority w:val="99"/>
    <w:semiHidden/>
    <w:unhideWhenUsed/>
    <w:rsid w:val="00CB38D4"/>
    <w:pPr>
      <w:bidi w:val="0"/>
      <w:spacing w:after="131" w:line="324" w:lineRule="atLeast"/>
    </w:pPr>
    <w:rPr>
      <w:rFonts w:ascii="Segoe UI" w:eastAsia="Times New Roman" w:hAnsi="Segoe UI" w:cs="Segoe UI"/>
      <w:color w:val="444444"/>
      <w:sz w:val="20"/>
      <w:szCs w:val="20"/>
    </w:rPr>
  </w:style>
  <w:style w:type="paragraph" w:customStyle="1" w:styleId="at15dn">
    <w:name w:val="at15dn"/>
    <w:basedOn w:val="Normal"/>
    <w:rsid w:val="00CB38D4"/>
    <w:pPr>
      <w:bidi w:val="0"/>
      <w:spacing w:after="131" w:line="324" w:lineRule="atLeast"/>
    </w:pPr>
    <w:rPr>
      <w:rFonts w:ascii="Segoe UI" w:eastAsia="Times New Roman" w:hAnsi="Segoe UI" w:cs="Segoe UI"/>
      <w:vanish/>
      <w:color w:val="444444"/>
      <w:sz w:val="20"/>
      <w:szCs w:val="20"/>
    </w:rPr>
  </w:style>
  <w:style w:type="paragraph" w:customStyle="1" w:styleId="at15a">
    <w:name w:val="at15a"/>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at15erow">
    <w:name w:val="at15e_row"/>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
    <w:name w:val="at15t"/>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
    <w:name w:val="at300bs"/>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6nc">
    <w:name w:val="at16nc"/>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6t">
    <w:name w:val="at16t"/>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baa">
    <w:name w:val="at_baa"/>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single">
    <w:name w:val="at-promo-single"/>
    <w:basedOn w:val="Normal"/>
    <w:rsid w:val="00CB38D4"/>
    <w:pPr>
      <w:bidi w:val="0"/>
      <w:spacing w:after="131" w:line="360" w:lineRule="atLeast"/>
    </w:pPr>
    <w:rPr>
      <w:rFonts w:ascii="Segoe UI" w:eastAsia="Times New Roman" w:hAnsi="Segoe UI" w:cs="Segoe UI"/>
      <w:color w:val="444444"/>
      <w:sz w:val="20"/>
      <w:szCs w:val="20"/>
    </w:rPr>
  </w:style>
  <w:style w:type="paragraph" w:customStyle="1" w:styleId="addthistextshare">
    <w:name w:val="addthis_textshare"/>
    <w:basedOn w:val="Normal"/>
    <w:rsid w:val="00CB38D4"/>
    <w:pPr>
      <w:bidi w:val="0"/>
      <w:spacing w:after="0" w:line="367" w:lineRule="atLeast"/>
    </w:pPr>
    <w:rPr>
      <w:rFonts w:ascii="Helvetica" w:eastAsia="Times New Roman" w:hAnsi="Helvetica" w:cs="Helvetica"/>
      <w:color w:val="FFFFFF"/>
      <w:sz w:val="16"/>
      <w:szCs w:val="16"/>
    </w:rPr>
  </w:style>
  <w:style w:type="paragraph" w:customStyle="1" w:styleId="atimgshare">
    <w:name w:val="at_img_share"/>
    <w:basedOn w:val="Normal"/>
    <w:rsid w:val="00CB38D4"/>
    <w:pPr>
      <w:pBdr>
        <w:top w:val="single" w:sz="4" w:space="0" w:color="CCCCCC"/>
        <w:left w:val="single" w:sz="4" w:space="0" w:color="CCCCCC"/>
        <w:bottom w:val="single" w:sz="4" w:space="0" w:color="CCCCCC"/>
        <w:right w:val="single" w:sz="4" w:space="0" w:color="CCCCCC"/>
      </w:pBdr>
      <w:bidi w:val="0"/>
      <w:spacing w:after="0" w:line="275" w:lineRule="atLeast"/>
      <w:ind w:firstLine="176"/>
    </w:pPr>
    <w:rPr>
      <w:rFonts w:ascii="Segoe UI" w:eastAsia="Times New Roman" w:hAnsi="Segoe UI" w:cs="Segoe UI"/>
      <w:color w:val="444444"/>
      <w:sz w:val="20"/>
      <w:szCs w:val="20"/>
    </w:rPr>
  </w:style>
  <w:style w:type="paragraph" w:customStyle="1" w:styleId="atm">
    <w:name w:val="atm"/>
    <w:basedOn w:val="Normal"/>
    <w:rsid w:val="00CB38D4"/>
    <w:pPr>
      <w:bidi w:val="0"/>
      <w:spacing w:after="0" w:line="157" w:lineRule="atLeast"/>
    </w:pPr>
    <w:rPr>
      <w:rFonts w:ascii="Arial" w:eastAsia="Times New Roman" w:hAnsi="Arial" w:cs="Arial"/>
      <w:color w:val="444444"/>
      <w:sz w:val="16"/>
      <w:szCs w:val="16"/>
    </w:rPr>
  </w:style>
  <w:style w:type="paragraph" w:customStyle="1" w:styleId="atm-i">
    <w:name w:val="atm-i"/>
    <w:basedOn w:val="Normal"/>
    <w:rsid w:val="00CB38D4"/>
    <w:pPr>
      <w:pBdr>
        <w:top w:val="single" w:sz="4" w:space="3" w:color="D5D6D6"/>
        <w:left w:val="single" w:sz="4" w:space="0" w:color="D5D6D6"/>
        <w:bottom w:val="single" w:sz="4" w:space="0" w:color="D5D6D6"/>
        <w:right w:val="single" w:sz="4" w:space="0" w:color="D5D6D6"/>
      </w:pBdr>
      <w:shd w:val="clear" w:color="auto" w:fill="FFFFFF"/>
      <w:bidi w:val="0"/>
      <w:spacing w:after="0" w:line="324" w:lineRule="atLeast"/>
    </w:pPr>
    <w:rPr>
      <w:rFonts w:ascii="Segoe UI" w:eastAsia="Times New Roman" w:hAnsi="Segoe UI" w:cs="Segoe UI"/>
      <w:color w:val="444444"/>
      <w:sz w:val="20"/>
      <w:szCs w:val="20"/>
    </w:rPr>
  </w:style>
  <w:style w:type="paragraph" w:customStyle="1" w:styleId="atm-f">
    <w:name w:val="atm-f"/>
    <w:basedOn w:val="Normal"/>
    <w:rsid w:val="00CB38D4"/>
    <w:pPr>
      <w:bidi w:val="0"/>
      <w:spacing w:after="131" w:line="324" w:lineRule="atLeast"/>
    </w:pPr>
    <w:rPr>
      <w:rFonts w:ascii="Segoe UI" w:eastAsia="Times New Roman" w:hAnsi="Segoe UI" w:cs="Segoe UI"/>
      <w:color w:val="444444"/>
      <w:sz w:val="12"/>
      <w:szCs w:val="12"/>
    </w:rPr>
  </w:style>
  <w:style w:type="paragraph" w:customStyle="1" w:styleId="ata11ycontainer">
    <w:name w:val="at_a11y_container"/>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addthisoverlaytoolbox">
    <w:name w:val="addthis_overlay_toolbox"/>
    <w:basedOn w:val="Normal"/>
    <w:rsid w:val="00CB38D4"/>
    <w:pPr>
      <w:shd w:val="clear" w:color="auto" w:fill="000000"/>
      <w:bidi w:val="0"/>
      <w:spacing w:after="131" w:line="324" w:lineRule="atLeast"/>
    </w:pPr>
    <w:rPr>
      <w:rFonts w:ascii="Segoe UI" w:eastAsia="Times New Roman" w:hAnsi="Segoe UI" w:cs="Segoe UI"/>
      <w:color w:val="444444"/>
      <w:sz w:val="20"/>
      <w:szCs w:val="20"/>
    </w:rPr>
  </w:style>
  <w:style w:type="paragraph" w:customStyle="1" w:styleId="linkservicediv">
    <w:name w:val="linkservicediv"/>
    <w:basedOn w:val="Normal"/>
    <w:rsid w:val="00CB38D4"/>
    <w:pPr>
      <w:pBdr>
        <w:top w:val="single" w:sz="4" w:space="0" w:color="000000"/>
        <w:left w:val="single" w:sz="4" w:space="0" w:color="000000"/>
        <w:bottom w:val="single" w:sz="4" w:space="0" w:color="000000"/>
        <w:right w:val="single" w:sz="4" w:space="0" w:color="000000"/>
      </w:pBdr>
      <w:shd w:val="clear" w:color="auto" w:fill="AAAAAA"/>
      <w:bidi w:val="0"/>
      <w:spacing w:after="131" w:line="324" w:lineRule="atLeast"/>
    </w:pPr>
    <w:rPr>
      <w:rFonts w:ascii="Segoe UI" w:eastAsia="Times New Roman" w:hAnsi="Segoe UI" w:cs="Segoe UI"/>
      <w:color w:val="444444"/>
      <w:sz w:val="20"/>
      <w:szCs w:val="20"/>
    </w:rPr>
  </w:style>
  <w:style w:type="paragraph" w:customStyle="1" w:styleId="atredloading">
    <w:name w:val="at_redloading"/>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at-promo-single-dl-ch">
    <w:name w:val="at-promo-single-dl-ch"/>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single-dl-ff">
    <w:name w:val="at-promo-single-dl-ff"/>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single-dl-saf">
    <w:name w:val="at-promo-single-dl-saf"/>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single-dl-ie">
    <w:name w:val="at-promo-single-dl-ie"/>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inbox">
    <w:name w:val="atpinbox"/>
    <w:basedOn w:val="Normal"/>
    <w:rsid w:val="00CB38D4"/>
    <w:pPr>
      <w:shd w:val="clear" w:color="auto" w:fill="FFFFFF"/>
      <w:bidi w:val="0"/>
      <w:spacing w:after="0" w:line="324" w:lineRule="atLeast"/>
    </w:pPr>
    <w:rPr>
      <w:rFonts w:ascii="Arial" w:eastAsia="Times New Roman" w:hAnsi="Arial" w:cs="Arial"/>
      <w:color w:val="CFCACA"/>
      <w:sz w:val="16"/>
      <w:szCs w:val="16"/>
    </w:rPr>
  </w:style>
  <w:style w:type="paragraph" w:customStyle="1" w:styleId="atpinhdr">
    <w:name w:val="atpinhdr"/>
    <w:basedOn w:val="Normal"/>
    <w:rsid w:val="00CB38D4"/>
    <w:pPr>
      <w:pBdr>
        <w:bottom w:val="single" w:sz="4" w:space="5" w:color="CCCCCC"/>
      </w:pBdr>
      <w:shd w:val="clear" w:color="auto" w:fill="F1F1F1"/>
      <w:bidi w:val="0"/>
      <w:spacing w:after="131" w:line="209" w:lineRule="atLeast"/>
    </w:pPr>
    <w:rPr>
      <w:rFonts w:ascii="Segoe UI" w:eastAsia="Times New Roman" w:hAnsi="Segoe UI" w:cs="Segoe UI"/>
      <w:color w:val="8C7E7E"/>
      <w:sz w:val="21"/>
      <w:szCs w:val="21"/>
    </w:rPr>
  </w:style>
  <w:style w:type="paragraph" w:customStyle="1" w:styleId="atpinwinhdr">
    <w:name w:val="atpinwinhdr"/>
    <w:basedOn w:val="Normal"/>
    <w:rsid w:val="00CB38D4"/>
    <w:pPr>
      <w:pBdr>
        <w:bottom w:val="single" w:sz="4" w:space="5" w:color="CCCCCC"/>
      </w:pBdr>
      <w:shd w:val="clear" w:color="auto" w:fill="F1F1F1"/>
      <w:bidi w:val="0"/>
      <w:spacing w:after="131" w:line="209" w:lineRule="atLeast"/>
    </w:pPr>
    <w:rPr>
      <w:rFonts w:ascii="Segoe UI" w:eastAsia="Times New Roman" w:hAnsi="Segoe UI" w:cs="Segoe UI"/>
      <w:color w:val="8C7E7E"/>
      <w:sz w:val="26"/>
      <w:szCs w:val="26"/>
    </w:rPr>
  </w:style>
  <w:style w:type="paragraph" w:customStyle="1" w:styleId="atpinmn">
    <w:name w:val="atpinmn"/>
    <w:basedOn w:val="Normal"/>
    <w:rsid w:val="00CB38D4"/>
    <w:pPr>
      <w:shd w:val="clear" w:color="auto" w:fill="FFFFFF"/>
      <w:bidi w:val="0"/>
      <w:spacing w:after="131" w:line="324" w:lineRule="atLeast"/>
      <w:jc w:val="center"/>
    </w:pPr>
    <w:rPr>
      <w:rFonts w:ascii="Segoe UI" w:eastAsia="Times New Roman" w:hAnsi="Segoe UI" w:cs="Segoe UI"/>
      <w:color w:val="444444"/>
      <w:sz w:val="20"/>
      <w:szCs w:val="20"/>
    </w:rPr>
  </w:style>
  <w:style w:type="paragraph" w:customStyle="1" w:styleId="atpinclose">
    <w:name w:val="atpinclose"/>
    <w:basedOn w:val="Normal"/>
    <w:rsid w:val="00CB38D4"/>
    <w:pPr>
      <w:bidi w:val="0"/>
      <w:spacing w:after="131" w:line="324" w:lineRule="atLeast"/>
      <w:jc w:val="right"/>
    </w:pPr>
    <w:rPr>
      <w:rFonts w:ascii="Segoe UI" w:eastAsia="Times New Roman" w:hAnsi="Segoe UI" w:cs="Segoe UI"/>
      <w:b/>
      <w:bCs/>
      <w:color w:val="444444"/>
      <w:sz w:val="20"/>
      <w:szCs w:val="20"/>
    </w:rPr>
  </w:style>
  <w:style w:type="paragraph" w:customStyle="1" w:styleId="atimgspanouter">
    <w:name w:val="atimgspanouter"/>
    <w:basedOn w:val="Normal"/>
    <w:rsid w:val="00CB38D4"/>
    <w:pPr>
      <w:pBdr>
        <w:top w:val="single" w:sz="4" w:space="0" w:color="A0A0A0"/>
        <w:left w:val="single" w:sz="4" w:space="0" w:color="A0A0A0"/>
        <w:bottom w:val="single" w:sz="4" w:space="0" w:color="A0A0A0"/>
        <w:right w:val="single" w:sz="4" w:space="0" w:color="A0A0A0"/>
      </w:pBdr>
      <w:shd w:val="clear" w:color="auto" w:fill="FFFFFF"/>
      <w:bidi w:val="0"/>
      <w:spacing w:before="131" w:after="131" w:line="324" w:lineRule="atLeast"/>
      <w:ind w:left="131" w:right="131"/>
    </w:pPr>
    <w:rPr>
      <w:rFonts w:ascii="Segoe UI" w:eastAsia="Times New Roman" w:hAnsi="Segoe UI" w:cs="Segoe UI"/>
      <w:color w:val="444444"/>
      <w:sz w:val="20"/>
      <w:szCs w:val="20"/>
    </w:rPr>
  </w:style>
  <w:style w:type="paragraph" w:customStyle="1" w:styleId="atimgspansize">
    <w:name w:val="atimgspansize"/>
    <w:basedOn w:val="Normal"/>
    <w:rsid w:val="00CB38D4"/>
    <w:pPr>
      <w:shd w:val="clear" w:color="auto" w:fill="FFFFFF"/>
      <w:bidi w:val="0"/>
      <w:spacing w:after="131" w:line="314" w:lineRule="atLeast"/>
    </w:pPr>
    <w:rPr>
      <w:rFonts w:ascii="Segoe UI" w:eastAsia="Times New Roman" w:hAnsi="Segoe UI" w:cs="Segoe UI"/>
      <w:color w:val="000000"/>
      <w:sz w:val="13"/>
      <w:szCs w:val="13"/>
    </w:rPr>
  </w:style>
  <w:style w:type="paragraph" w:customStyle="1" w:styleId="atimgactbtn">
    <w:name w:val="atimgactbtn"/>
    <w:basedOn w:val="Normal"/>
    <w:rsid w:val="00CB38D4"/>
    <w:pPr>
      <w:shd w:val="clear" w:color="auto" w:fill="FFFFFF"/>
      <w:bidi w:val="0"/>
      <w:spacing w:after="131" w:line="324" w:lineRule="atLeast"/>
    </w:pPr>
    <w:rPr>
      <w:rFonts w:ascii="Segoe UI" w:eastAsia="Times New Roman" w:hAnsi="Segoe UI" w:cs="Segoe UI"/>
      <w:vanish/>
      <w:color w:val="444444"/>
      <w:sz w:val="20"/>
      <w:szCs w:val="20"/>
    </w:rPr>
  </w:style>
  <w:style w:type="paragraph" w:customStyle="1" w:styleId="atpinwin">
    <w:name w:val="atpinwin"/>
    <w:basedOn w:val="Normal"/>
    <w:rsid w:val="00CB38D4"/>
    <w:pPr>
      <w:bidi w:val="0"/>
      <w:spacing w:after="131" w:line="324" w:lineRule="atLeast"/>
      <w:jc w:val="center"/>
    </w:pPr>
    <w:rPr>
      <w:rFonts w:ascii="Arial" w:eastAsia="Times New Roman" w:hAnsi="Arial" w:cs="Arial"/>
      <w:color w:val="444444"/>
      <w:sz w:val="20"/>
      <w:szCs w:val="20"/>
    </w:rPr>
  </w:style>
  <w:style w:type="paragraph" w:customStyle="1" w:styleId="atpinwinmn">
    <w:name w:val="atpinwinmn"/>
    <w:basedOn w:val="Normal"/>
    <w:rsid w:val="00CB38D4"/>
    <w:pPr>
      <w:bidi w:val="0"/>
      <w:spacing w:after="131" w:line="324" w:lineRule="atLeast"/>
      <w:jc w:val="center"/>
    </w:pPr>
    <w:rPr>
      <w:rFonts w:ascii="Segoe UI" w:eastAsia="Times New Roman" w:hAnsi="Segoe UI" w:cs="Segoe UI"/>
      <w:color w:val="444444"/>
      <w:sz w:val="20"/>
      <w:szCs w:val="20"/>
    </w:rPr>
  </w:style>
  <w:style w:type="paragraph" w:customStyle="1" w:styleId="atimgico">
    <w:name w:val="atimgico"/>
    <w:basedOn w:val="Normal"/>
    <w:rsid w:val="00CB38D4"/>
    <w:pPr>
      <w:bidi w:val="0"/>
      <w:spacing w:after="131" w:line="324" w:lineRule="atLeast"/>
      <w:ind w:right="65"/>
    </w:pPr>
    <w:rPr>
      <w:rFonts w:ascii="Segoe UI" w:eastAsia="Times New Roman" w:hAnsi="Segoe UI" w:cs="Segoe UI"/>
      <w:color w:val="444444"/>
      <w:sz w:val="20"/>
      <w:szCs w:val="20"/>
    </w:rPr>
  </w:style>
  <w:style w:type="paragraph" w:customStyle="1" w:styleId="atnoimg">
    <w:name w:val="atnoimg"/>
    <w:basedOn w:val="Normal"/>
    <w:rsid w:val="00CB38D4"/>
    <w:pPr>
      <w:bidi w:val="0"/>
      <w:spacing w:before="524" w:after="131" w:line="209" w:lineRule="atLeast"/>
    </w:pPr>
    <w:rPr>
      <w:rFonts w:ascii="Segoe UI" w:eastAsia="Times New Roman" w:hAnsi="Segoe UI" w:cs="Segoe UI"/>
      <w:color w:val="8C7E7E"/>
      <w:sz w:val="21"/>
      <w:szCs w:val="21"/>
    </w:rPr>
  </w:style>
  <w:style w:type="paragraph" w:customStyle="1" w:styleId="atpinitbutton">
    <w:name w:val="at_pinitbutton"/>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at3pinwinmn">
    <w:name w:val="at3pinwinmn"/>
    <w:basedOn w:val="Normal"/>
    <w:rsid w:val="00CB38D4"/>
    <w:pPr>
      <w:bidi w:val="0"/>
      <w:spacing w:after="131" w:line="324" w:lineRule="atLeast"/>
      <w:jc w:val="center"/>
    </w:pPr>
    <w:rPr>
      <w:rFonts w:ascii="Segoe UI" w:eastAsia="Times New Roman" w:hAnsi="Segoe UI" w:cs="Segoe UI"/>
      <w:color w:val="444444"/>
      <w:sz w:val="20"/>
      <w:szCs w:val="20"/>
    </w:rPr>
  </w:style>
  <w:style w:type="paragraph" w:customStyle="1" w:styleId="at3imgspanouter">
    <w:name w:val="at3imgspanouter"/>
    <w:basedOn w:val="Normal"/>
    <w:rsid w:val="00CB38D4"/>
    <w:pPr>
      <w:pBdr>
        <w:top w:val="single" w:sz="4" w:space="0" w:color="DEDEDE"/>
        <w:left w:val="single" w:sz="4" w:space="0" w:color="DEDEDE"/>
        <w:bottom w:val="single" w:sz="4" w:space="0" w:color="DEDEDE"/>
        <w:right w:val="single" w:sz="4" w:space="0" w:color="DEDEDE"/>
      </w:pBdr>
      <w:bidi w:val="0"/>
      <w:spacing w:after="131" w:line="324" w:lineRule="atLeast"/>
      <w:ind w:right="131"/>
    </w:pPr>
    <w:rPr>
      <w:rFonts w:ascii="Segoe UI" w:eastAsia="Times New Roman" w:hAnsi="Segoe UI" w:cs="Segoe UI"/>
      <w:color w:val="444444"/>
      <w:sz w:val="20"/>
      <w:szCs w:val="20"/>
    </w:rPr>
  </w:style>
  <w:style w:type="paragraph" w:customStyle="1" w:styleId="at3lblight">
    <w:name w:val="at3lblight"/>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lbdark">
    <w:name w:val="at3lbdark"/>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service-icon">
    <w:name w:val="service-icon"/>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quickshare">
    <w:name w:val="at-quickshare"/>
    <w:basedOn w:val="Normal"/>
    <w:rsid w:val="00CB38D4"/>
    <w:pPr>
      <w:pBdr>
        <w:top w:val="single" w:sz="4" w:space="0" w:color="BBBBBB"/>
        <w:left w:val="single" w:sz="4" w:space="0" w:color="BBBBBB"/>
        <w:bottom w:val="single" w:sz="4" w:space="0" w:color="BBBBBB"/>
        <w:right w:val="single" w:sz="4" w:space="0" w:color="BBBBBB"/>
      </w:pBdr>
      <w:shd w:val="clear" w:color="auto" w:fill="FFFFFF"/>
      <w:bidi w:val="0"/>
      <w:spacing w:after="0" w:line="324" w:lineRule="atLeast"/>
    </w:pPr>
    <w:rPr>
      <w:rFonts w:ascii="Helvetica" w:eastAsia="Times New Roman" w:hAnsi="Helvetica" w:cs="Helvetica"/>
      <w:color w:val="666666"/>
      <w:sz w:val="18"/>
      <w:szCs w:val="18"/>
    </w:rPr>
  </w:style>
  <w:style w:type="paragraph" w:customStyle="1" w:styleId="at-quickshare-header">
    <w:name w:val="at-quickshare-header"/>
    <w:basedOn w:val="Normal"/>
    <w:rsid w:val="00CB38D4"/>
    <w:pPr>
      <w:pBdr>
        <w:bottom w:val="single" w:sz="4" w:space="4" w:color="DEDEDE"/>
      </w:pBdr>
      <w:shd w:val="clear" w:color="auto" w:fill="F2F2F2"/>
      <w:bidi w:val="0"/>
      <w:spacing w:after="131" w:line="209" w:lineRule="atLeast"/>
    </w:pPr>
    <w:rPr>
      <w:rFonts w:ascii="Segoe UI" w:eastAsia="Times New Roman" w:hAnsi="Segoe UI" w:cs="Segoe UI"/>
      <w:b/>
      <w:bCs/>
      <w:color w:val="666666"/>
      <w:sz w:val="16"/>
      <w:szCs w:val="16"/>
    </w:rPr>
  </w:style>
  <w:style w:type="paragraph" w:customStyle="1" w:styleId="at-quickshare-header-peep">
    <w:name w:val="at-quickshare-header-peep"/>
    <w:basedOn w:val="Normal"/>
    <w:rsid w:val="00CB38D4"/>
    <w:pPr>
      <w:pBdr>
        <w:left w:val="single" w:sz="4" w:space="4" w:color="DEDEDE"/>
      </w:pBdr>
      <w:bidi w:val="0"/>
      <w:spacing w:after="131" w:line="324" w:lineRule="atLeast"/>
    </w:pPr>
    <w:rPr>
      <w:rFonts w:ascii="Segoe UI" w:eastAsia="Times New Roman" w:hAnsi="Segoe UI" w:cs="Segoe UI"/>
      <w:color w:val="444444"/>
      <w:sz w:val="20"/>
      <w:szCs w:val="20"/>
    </w:rPr>
  </w:style>
  <w:style w:type="paragraph" w:customStyle="1" w:styleId="at-quickshare-content">
    <w:name w:val="at-quickshare-content"/>
    <w:basedOn w:val="Normal"/>
    <w:rsid w:val="00CB38D4"/>
    <w:pPr>
      <w:shd w:val="clear" w:color="auto" w:fill="FFFFFF"/>
      <w:bidi w:val="0"/>
      <w:spacing w:after="131" w:line="324" w:lineRule="atLeast"/>
    </w:pPr>
    <w:rPr>
      <w:rFonts w:ascii="Segoe UI" w:eastAsia="Times New Roman" w:hAnsi="Segoe UI" w:cs="Segoe UI"/>
      <w:color w:val="444444"/>
      <w:sz w:val="20"/>
      <w:szCs w:val="20"/>
    </w:rPr>
  </w:style>
  <w:style w:type="paragraph" w:customStyle="1" w:styleId="at-quickshare-footer">
    <w:name w:val="at-quickshare-footer"/>
    <w:basedOn w:val="Normal"/>
    <w:rsid w:val="00CB38D4"/>
    <w:pPr>
      <w:pBdr>
        <w:top w:val="single" w:sz="4" w:space="0" w:color="DEDEDE"/>
      </w:pBdr>
      <w:bidi w:val="0"/>
      <w:spacing w:after="131" w:line="275" w:lineRule="atLeast"/>
    </w:pPr>
    <w:rPr>
      <w:rFonts w:ascii="Segoe UI" w:eastAsia="Times New Roman" w:hAnsi="Segoe UI" w:cs="Segoe UI"/>
      <w:color w:val="444444"/>
      <w:sz w:val="14"/>
      <w:szCs w:val="14"/>
    </w:rPr>
  </w:style>
  <w:style w:type="paragraph" w:customStyle="1" w:styleId="ishareactive">
    <w:name w:val="ishareactive"/>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ishareactive-sm">
    <w:name w:val="ishareactive-sm"/>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sectiontitle">
    <w:name w:val="sectiontitle"/>
    <w:basedOn w:val="Normal"/>
    <w:rsid w:val="00CB38D4"/>
    <w:pPr>
      <w:pBdr>
        <w:bottom w:val="single" w:sz="4" w:space="0" w:color="BBE0F6"/>
      </w:pBdr>
      <w:bidi w:val="0"/>
      <w:spacing w:after="131" w:line="324" w:lineRule="atLeast"/>
    </w:pPr>
    <w:rPr>
      <w:rFonts w:ascii="Segoe UI" w:eastAsia="Times New Roman" w:hAnsi="Segoe UI" w:cs="Segoe UI"/>
      <w:b/>
      <w:bCs/>
      <w:color w:val="74633A"/>
      <w:sz w:val="18"/>
      <w:szCs w:val="18"/>
    </w:rPr>
  </w:style>
  <w:style w:type="paragraph" w:customStyle="1" w:styleId="smalltext">
    <w:name w:val="smalltext"/>
    <w:basedOn w:val="Normal"/>
    <w:rsid w:val="00CB38D4"/>
    <w:pPr>
      <w:bidi w:val="0"/>
      <w:spacing w:after="131" w:line="324" w:lineRule="atLeast"/>
    </w:pPr>
    <w:rPr>
      <w:rFonts w:ascii="Segoe UI" w:eastAsia="Times New Roman" w:hAnsi="Segoe UI" w:cs="Segoe UI"/>
      <w:color w:val="FFFFFF"/>
      <w:sz w:val="16"/>
      <w:szCs w:val="16"/>
    </w:rPr>
  </w:style>
  <w:style w:type="paragraph" w:customStyle="1" w:styleId="star-rating">
    <w:name w:val="star-rating"/>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mm">
    <w:name w:val="mm"/>
    <w:basedOn w:val="Normal"/>
    <w:rsid w:val="00CB38D4"/>
    <w:pPr>
      <w:pBdr>
        <w:top w:val="single" w:sz="2" w:space="0" w:color="8F90C4"/>
        <w:left w:val="single" w:sz="2" w:space="0" w:color="8F90C4"/>
        <w:bottom w:val="single" w:sz="2" w:space="0" w:color="8F90C4"/>
        <w:right w:val="single" w:sz="2" w:space="0" w:color="8F90C4"/>
      </w:pBdr>
      <w:shd w:val="clear" w:color="auto" w:fill="CBCBEF"/>
      <w:bidi w:val="0"/>
      <w:spacing w:after="0" w:line="240" w:lineRule="auto"/>
    </w:pPr>
    <w:rPr>
      <w:rFonts w:ascii="Segoe UI" w:eastAsia="Times New Roman" w:hAnsi="Segoe UI" w:cs="Segoe UI"/>
      <w:color w:val="444444"/>
      <w:sz w:val="20"/>
      <w:szCs w:val="20"/>
    </w:rPr>
  </w:style>
  <w:style w:type="paragraph" w:customStyle="1" w:styleId="sm">
    <w:name w:val="sm"/>
    <w:basedOn w:val="Normal"/>
    <w:rsid w:val="00CB38D4"/>
    <w:pPr>
      <w:pBdr>
        <w:top w:val="single" w:sz="4" w:space="0" w:color="747474"/>
        <w:left w:val="single" w:sz="4" w:space="0" w:color="747474"/>
        <w:bottom w:val="single" w:sz="4" w:space="0" w:color="747474"/>
        <w:right w:val="single" w:sz="4" w:space="0" w:color="747474"/>
      </w:pBdr>
      <w:bidi w:val="0"/>
      <w:spacing w:after="0" w:line="240" w:lineRule="auto"/>
    </w:pPr>
    <w:rPr>
      <w:rFonts w:ascii="Segoe UI" w:eastAsia="Times New Roman" w:hAnsi="Segoe UI" w:cs="Segoe UI"/>
      <w:color w:val="444444"/>
      <w:sz w:val="20"/>
      <w:szCs w:val="20"/>
    </w:rPr>
  </w:style>
  <w:style w:type="paragraph" w:customStyle="1" w:styleId="noseparator">
    <w:name w:val="noseparator"/>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addthisseparator">
    <w:name w:val="addthis_separator"/>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
    <w:name w:val="at300b"/>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o">
    <w:name w:val="at300bo"/>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m">
    <w:name w:val="at300m"/>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expanded">
    <w:name w:val="at15t_expanded"/>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compact">
    <w:name w:val="at15t_compact"/>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ddthistoolbox">
    <w:name w:val="addthis_toolbox"/>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m-f-logo">
    <w:name w:val="atm-f-logo"/>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ddthisbuttonpinterestpinit">
    <w:name w:val="addthis_button_pinterest_pinit"/>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imglb">
    <w:name w:val="atimglb"/>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quickshare-header-x">
    <w:name w:val="at-quickshare-header-x"/>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quickshare-success">
    <w:name w:val="at-quickshare-success"/>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button-blue">
    <w:name w:val="at-button-blue"/>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tab-page">
    <w:name w:val="tab-page"/>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tab-row">
    <w:name w:val="tab-row"/>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mms">
    <w:name w:val="mms"/>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sms">
    <w:name w:val="sms"/>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quickshare-content-lb">
    <w:name w:val="at-quickshare-content-lb"/>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tab">
    <w:name w:val="tab"/>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item">
    <w:name w:val="at_item"/>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bold">
    <w:name w:val="at_bold"/>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btn">
    <w:name w:val="atbtn"/>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rse">
    <w:name w:val="atrse"/>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tmsg">
    <w:name w:val="tmsg"/>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error">
    <w:name w:val="at_error"/>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c-logo">
    <w:name w:val="ac-logo"/>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inp">
    <w:name w:val="atinp"/>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content">
    <w:name w:val="at-promo-content"/>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btn">
    <w:name w:val="at-promo-btn"/>
    <w:basedOn w:val="Normal"/>
    <w:rsid w:val="00CB38D4"/>
    <w:pPr>
      <w:bidi w:val="0"/>
      <w:spacing w:after="131" w:line="324" w:lineRule="atLeast"/>
    </w:pPr>
    <w:rPr>
      <w:rFonts w:ascii="Segoe UI" w:eastAsia="Times New Roman" w:hAnsi="Segoe UI" w:cs="Segoe UI"/>
      <w:color w:val="444444"/>
      <w:sz w:val="20"/>
      <w:szCs w:val="20"/>
    </w:rPr>
  </w:style>
  <w:style w:type="character" w:customStyle="1" w:styleId="addthisfollowlabel">
    <w:name w:val="addthis_follow_label"/>
    <w:basedOn w:val="DefaultParagraphFont"/>
    <w:rsid w:val="00CB38D4"/>
  </w:style>
  <w:style w:type="paragraph" w:customStyle="1" w:styleId="atitem1">
    <w:name w:val="at_item1"/>
    <w:basedOn w:val="Normal"/>
    <w:rsid w:val="00CB38D4"/>
    <w:pPr>
      <w:pBdr>
        <w:top w:val="single" w:sz="4" w:space="3" w:color="FFFFFF"/>
        <w:left w:val="single" w:sz="4" w:space="3" w:color="FFFFFF"/>
        <w:bottom w:val="single" w:sz="4" w:space="3" w:color="FFFFFF"/>
        <w:right w:val="single" w:sz="4" w:space="3" w:color="FFFFFF"/>
      </w:pBdr>
      <w:bidi w:val="0"/>
      <w:spacing w:after="131" w:line="240" w:lineRule="atLeast"/>
      <w:ind w:right="26"/>
    </w:pPr>
    <w:rPr>
      <w:rFonts w:ascii="Arial" w:eastAsia="Times New Roman" w:hAnsi="Arial" w:cs="Arial"/>
      <w:color w:val="444444"/>
      <w:sz w:val="20"/>
      <w:szCs w:val="20"/>
    </w:rPr>
  </w:style>
  <w:style w:type="paragraph" w:customStyle="1" w:styleId="atbold1">
    <w:name w:val="at_bold1"/>
    <w:basedOn w:val="Normal"/>
    <w:rsid w:val="00CB38D4"/>
    <w:pPr>
      <w:bidi w:val="0"/>
      <w:spacing w:after="131" w:line="324" w:lineRule="atLeast"/>
    </w:pPr>
    <w:rPr>
      <w:rFonts w:ascii="Segoe UI" w:eastAsia="Times New Roman" w:hAnsi="Segoe UI" w:cs="Segoe UI"/>
      <w:b/>
      <w:bCs/>
      <w:color w:val="444444"/>
      <w:sz w:val="20"/>
      <w:szCs w:val="20"/>
    </w:rPr>
  </w:style>
  <w:style w:type="paragraph" w:customStyle="1" w:styleId="atitem2">
    <w:name w:val="at_item2"/>
    <w:basedOn w:val="Normal"/>
    <w:rsid w:val="00CB38D4"/>
    <w:pPr>
      <w:bidi w:val="0"/>
      <w:spacing w:before="13" w:after="13" w:line="324" w:lineRule="atLeast"/>
      <w:ind w:left="13" w:right="13"/>
    </w:pPr>
    <w:rPr>
      <w:rFonts w:ascii="Segoe UI" w:eastAsia="Times New Roman" w:hAnsi="Segoe UI" w:cs="Segoe UI"/>
      <w:color w:val="444444"/>
      <w:sz w:val="20"/>
      <w:szCs w:val="20"/>
    </w:rPr>
  </w:style>
  <w:style w:type="paragraph" w:customStyle="1" w:styleId="at15t1">
    <w:name w:val="at15t1"/>
    <w:basedOn w:val="Normal"/>
    <w:rsid w:val="00CB38D4"/>
    <w:pPr>
      <w:bidi w:val="0"/>
      <w:spacing w:after="131" w:line="324" w:lineRule="atLeast"/>
    </w:pPr>
    <w:rPr>
      <w:rFonts w:ascii="Segoe UI" w:eastAsia="Times New Roman" w:hAnsi="Segoe UI" w:cs="Segoe UI"/>
      <w:color w:val="444444"/>
      <w:sz w:val="20"/>
      <w:szCs w:val="20"/>
    </w:rPr>
  </w:style>
  <w:style w:type="character" w:customStyle="1" w:styleId="addthisfollowlabel1">
    <w:name w:val="addthis_follow_label1"/>
    <w:basedOn w:val="DefaultParagraphFont"/>
    <w:rsid w:val="00CB38D4"/>
    <w:rPr>
      <w:vanish/>
      <w:webHidden w:val="0"/>
      <w:specVanish w:val="0"/>
    </w:rPr>
  </w:style>
  <w:style w:type="paragraph" w:customStyle="1" w:styleId="addthisseparator1">
    <w:name w:val="addthis_separator1"/>
    <w:basedOn w:val="Normal"/>
    <w:rsid w:val="00CB38D4"/>
    <w:pPr>
      <w:bidi w:val="0"/>
      <w:spacing w:after="0" w:line="324" w:lineRule="atLeast"/>
      <w:ind w:left="65" w:right="65"/>
    </w:pPr>
    <w:rPr>
      <w:rFonts w:ascii="Segoe UI" w:eastAsia="Times New Roman" w:hAnsi="Segoe UI" w:cs="Segoe UI"/>
      <w:color w:val="444444"/>
      <w:sz w:val="20"/>
      <w:szCs w:val="20"/>
    </w:rPr>
  </w:style>
  <w:style w:type="paragraph" w:customStyle="1" w:styleId="at300b1">
    <w:name w:val="at300b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o1">
    <w:name w:val="at300bo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m1">
    <w:name w:val="at300m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1">
    <w:name w:val="at300bs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2">
    <w:name w:val="at300bs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2">
    <w:name w:val="at15t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3">
    <w:name w:val="at300bs3"/>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4">
    <w:name w:val="at300bs4"/>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3">
    <w:name w:val="at15t3"/>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5">
    <w:name w:val="at300bs5"/>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6nc1">
    <w:name w:val="at16nc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expanded1">
    <w:name w:val="at15t_expanded1"/>
    <w:basedOn w:val="Normal"/>
    <w:rsid w:val="00CB38D4"/>
    <w:pPr>
      <w:bidi w:val="0"/>
      <w:spacing w:after="131" w:line="324" w:lineRule="atLeast"/>
      <w:ind w:right="52"/>
    </w:pPr>
    <w:rPr>
      <w:rFonts w:ascii="Segoe UI" w:eastAsia="Times New Roman" w:hAnsi="Segoe UI" w:cs="Segoe UI"/>
      <w:color w:val="444444"/>
      <w:sz w:val="20"/>
      <w:szCs w:val="20"/>
    </w:rPr>
  </w:style>
  <w:style w:type="paragraph" w:customStyle="1" w:styleId="at15tcompact1">
    <w:name w:val="at15t_compact1"/>
    <w:basedOn w:val="Normal"/>
    <w:rsid w:val="00CB38D4"/>
    <w:pPr>
      <w:bidi w:val="0"/>
      <w:spacing w:after="131" w:line="324" w:lineRule="atLeast"/>
      <w:ind w:right="52"/>
    </w:pPr>
    <w:rPr>
      <w:rFonts w:ascii="Segoe UI" w:eastAsia="Times New Roman" w:hAnsi="Segoe UI" w:cs="Segoe UI"/>
      <w:color w:val="444444"/>
      <w:sz w:val="20"/>
      <w:szCs w:val="20"/>
    </w:rPr>
  </w:style>
  <w:style w:type="paragraph" w:customStyle="1" w:styleId="atbtn1">
    <w:name w:val="atbtn1"/>
    <w:basedOn w:val="Normal"/>
    <w:rsid w:val="00CB38D4"/>
    <w:pPr>
      <w:pBdr>
        <w:top w:val="single" w:sz="4" w:space="1" w:color="B5B5B5"/>
        <w:left w:val="single" w:sz="4" w:space="3" w:color="B5B5B5"/>
        <w:bottom w:val="single" w:sz="4" w:space="1" w:color="B5B5B5"/>
        <w:right w:val="single" w:sz="4" w:space="3" w:color="B5B5B5"/>
      </w:pBdr>
      <w:shd w:val="clear" w:color="auto" w:fill="FFFFFF"/>
      <w:bidi w:val="0"/>
      <w:spacing w:after="0" w:line="324" w:lineRule="atLeast"/>
    </w:pPr>
    <w:rPr>
      <w:rFonts w:ascii="Segoe UI" w:eastAsia="Times New Roman" w:hAnsi="Segoe UI" w:cs="Segoe UI"/>
      <w:b/>
      <w:bCs/>
      <w:color w:val="333333"/>
      <w:sz w:val="20"/>
      <w:szCs w:val="20"/>
    </w:rPr>
  </w:style>
  <w:style w:type="paragraph" w:customStyle="1" w:styleId="atbtn2">
    <w:name w:val="atbtn2"/>
    <w:basedOn w:val="Normal"/>
    <w:rsid w:val="00CB38D4"/>
    <w:pPr>
      <w:pBdr>
        <w:top w:val="single" w:sz="4" w:space="1" w:color="B5B5B5"/>
        <w:left w:val="single" w:sz="4" w:space="3" w:color="B5B5B5"/>
        <w:bottom w:val="single" w:sz="4" w:space="1" w:color="B5B5B5"/>
        <w:right w:val="single" w:sz="4" w:space="3" w:color="B5B5B5"/>
      </w:pBdr>
      <w:shd w:val="clear" w:color="auto" w:fill="FFFFFF"/>
      <w:bidi w:val="0"/>
      <w:spacing w:after="0" w:line="324" w:lineRule="atLeast"/>
    </w:pPr>
    <w:rPr>
      <w:rFonts w:ascii="Segoe UI" w:eastAsia="Times New Roman" w:hAnsi="Segoe UI" w:cs="Segoe UI"/>
      <w:b/>
      <w:bCs/>
      <w:color w:val="333333"/>
      <w:sz w:val="20"/>
      <w:szCs w:val="20"/>
    </w:rPr>
  </w:style>
  <w:style w:type="paragraph" w:customStyle="1" w:styleId="atrse1">
    <w:name w:val="atrse1"/>
    <w:basedOn w:val="Normal"/>
    <w:rsid w:val="00CB38D4"/>
    <w:pPr>
      <w:bidi w:val="0"/>
      <w:spacing w:after="131" w:line="324" w:lineRule="atLeast"/>
    </w:pPr>
    <w:rPr>
      <w:rFonts w:ascii="Segoe UI" w:eastAsia="Times New Roman" w:hAnsi="Segoe UI" w:cs="Segoe UI"/>
      <w:color w:val="666666"/>
      <w:sz w:val="20"/>
      <w:szCs w:val="20"/>
    </w:rPr>
  </w:style>
  <w:style w:type="paragraph" w:customStyle="1" w:styleId="atrse2">
    <w:name w:val="atrse2"/>
    <w:basedOn w:val="Normal"/>
    <w:rsid w:val="00CB38D4"/>
    <w:pPr>
      <w:bidi w:val="0"/>
      <w:spacing w:after="131" w:line="324" w:lineRule="atLeast"/>
    </w:pPr>
    <w:rPr>
      <w:rFonts w:ascii="Segoe UI" w:eastAsia="Times New Roman" w:hAnsi="Segoe UI" w:cs="Segoe UI"/>
      <w:color w:val="666666"/>
      <w:sz w:val="20"/>
      <w:szCs w:val="20"/>
    </w:rPr>
  </w:style>
  <w:style w:type="paragraph" w:customStyle="1" w:styleId="tmsg1">
    <w:name w:val="tmsg1"/>
    <w:basedOn w:val="Normal"/>
    <w:rsid w:val="00CB38D4"/>
    <w:pPr>
      <w:bidi w:val="0"/>
      <w:spacing w:after="131" w:line="324" w:lineRule="atLeast"/>
      <w:jc w:val="right"/>
    </w:pPr>
    <w:rPr>
      <w:rFonts w:ascii="Segoe UI" w:eastAsia="Times New Roman" w:hAnsi="Segoe UI" w:cs="Segoe UI"/>
      <w:color w:val="444444"/>
      <w:sz w:val="20"/>
      <w:szCs w:val="20"/>
    </w:rPr>
  </w:style>
  <w:style w:type="paragraph" w:customStyle="1" w:styleId="aterror1">
    <w:name w:val="at_error1"/>
    <w:basedOn w:val="Normal"/>
    <w:rsid w:val="00CB38D4"/>
    <w:pPr>
      <w:pBdr>
        <w:bottom w:val="single" w:sz="4" w:space="3" w:color="DF5666"/>
      </w:pBdr>
      <w:shd w:val="clear" w:color="auto" w:fill="F26D7D"/>
      <w:bidi w:val="0"/>
      <w:spacing w:after="131" w:line="324" w:lineRule="atLeast"/>
    </w:pPr>
    <w:rPr>
      <w:rFonts w:ascii="Segoe UI" w:eastAsia="Times New Roman" w:hAnsi="Segoe UI" w:cs="Segoe UI"/>
      <w:color w:val="FFFFFF"/>
      <w:sz w:val="20"/>
      <w:szCs w:val="20"/>
    </w:rPr>
  </w:style>
  <w:style w:type="paragraph" w:customStyle="1" w:styleId="aterror2">
    <w:name w:val="at_error2"/>
    <w:basedOn w:val="Normal"/>
    <w:rsid w:val="00CB38D4"/>
    <w:pPr>
      <w:pBdr>
        <w:bottom w:val="single" w:sz="4" w:space="3" w:color="DF5666"/>
      </w:pBdr>
      <w:shd w:val="clear" w:color="auto" w:fill="F26D7D"/>
      <w:bidi w:val="0"/>
      <w:spacing w:after="131" w:line="324" w:lineRule="atLeast"/>
    </w:pPr>
    <w:rPr>
      <w:rFonts w:ascii="Segoe UI" w:eastAsia="Times New Roman" w:hAnsi="Segoe UI" w:cs="Segoe UI"/>
      <w:color w:val="FFFFFF"/>
      <w:sz w:val="20"/>
      <w:szCs w:val="20"/>
    </w:rPr>
  </w:style>
  <w:style w:type="paragraph" w:customStyle="1" w:styleId="ac-logo1">
    <w:name w:val="ac-logo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c-logo2">
    <w:name w:val="ac-logo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inp1">
    <w:name w:val="atinp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content1">
    <w:name w:val="at-promo-content1"/>
    <w:basedOn w:val="Normal"/>
    <w:rsid w:val="00CB38D4"/>
    <w:pPr>
      <w:bidi w:val="0"/>
      <w:spacing w:before="157" w:after="131" w:line="324" w:lineRule="atLeast"/>
    </w:pPr>
    <w:rPr>
      <w:rFonts w:ascii="Segoe UI" w:eastAsia="Times New Roman" w:hAnsi="Segoe UI" w:cs="Segoe UI"/>
      <w:color w:val="444444"/>
      <w:sz w:val="20"/>
      <w:szCs w:val="20"/>
    </w:rPr>
  </w:style>
  <w:style w:type="paragraph" w:customStyle="1" w:styleId="at-promo-content2">
    <w:name w:val="at-promo-content2"/>
    <w:basedOn w:val="Normal"/>
    <w:rsid w:val="00CB38D4"/>
    <w:pPr>
      <w:bidi w:val="0"/>
      <w:spacing w:before="157" w:after="131" w:line="324" w:lineRule="atLeast"/>
    </w:pPr>
    <w:rPr>
      <w:rFonts w:ascii="Segoe UI" w:eastAsia="Times New Roman" w:hAnsi="Segoe UI" w:cs="Segoe UI"/>
      <w:color w:val="444444"/>
      <w:sz w:val="20"/>
      <w:szCs w:val="20"/>
    </w:rPr>
  </w:style>
  <w:style w:type="paragraph" w:customStyle="1" w:styleId="at-promo-btn1">
    <w:name w:val="at-promo-btn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btn2">
    <w:name w:val="at-promo-btn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ddthistoolbox1">
    <w:name w:val="addthis_toolbox1"/>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atm-f1">
    <w:name w:val="atm-f1"/>
    <w:basedOn w:val="Normal"/>
    <w:rsid w:val="00CB38D4"/>
    <w:pPr>
      <w:bidi w:val="0"/>
      <w:spacing w:after="131" w:line="324" w:lineRule="atLeast"/>
    </w:pPr>
    <w:rPr>
      <w:rFonts w:ascii="Segoe UI" w:eastAsia="Times New Roman" w:hAnsi="Segoe UI" w:cs="Segoe UI"/>
      <w:color w:val="444444"/>
      <w:sz w:val="12"/>
      <w:szCs w:val="12"/>
    </w:rPr>
  </w:style>
  <w:style w:type="paragraph" w:customStyle="1" w:styleId="atm-f-logo1">
    <w:name w:val="atm-f-logo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ddthisbuttonpinterestpinit1">
    <w:name w:val="addthis_button_pinterest_pinit1"/>
    <w:basedOn w:val="Normal"/>
    <w:rsid w:val="00CB38D4"/>
    <w:pPr>
      <w:bidi w:val="0"/>
      <w:spacing w:after="131" w:line="324" w:lineRule="atLeast"/>
      <w:ind w:right="131"/>
    </w:pPr>
    <w:rPr>
      <w:rFonts w:ascii="Segoe UI" w:eastAsia="Times New Roman" w:hAnsi="Segoe UI" w:cs="Segoe UI"/>
      <w:color w:val="444444"/>
      <w:sz w:val="20"/>
      <w:szCs w:val="20"/>
    </w:rPr>
  </w:style>
  <w:style w:type="paragraph" w:customStyle="1" w:styleId="atimglb1">
    <w:name w:val="atimglb1"/>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quickshare-header-x1">
    <w:name w:val="at-quickshare-header-x1"/>
    <w:basedOn w:val="Normal"/>
    <w:rsid w:val="00CB38D4"/>
    <w:pPr>
      <w:pBdr>
        <w:left w:val="single" w:sz="4" w:space="8" w:color="DEDEDE"/>
      </w:pBdr>
      <w:bidi w:val="0"/>
      <w:spacing w:after="131" w:line="324" w:lineRule="atLeast"/>
    </w:pPr>
    <w:rPr>
      <w:rFonts w:ascii="Segoe UI" w:eastAsia="Times New Roman" w:hAnsi="Segoe UI" w:cs="Segoe UI"/>
      <w:color w:val="444444"/>
      <w:sz w:val="20"/>
      <w:szCs w:val="20"/>
    </w:rPr>
  </w:style>
  <w:style w:type="paragraph" w:customStyle="1" w:styleId="at-quickshare-header-x2">
    <w:name w:val="at-quickshare-header-x2"/>
    <w:basedOn w:val="Normal"/>
    <w:rsid w:val="00CB38D4"/>
    <w:pPr>
      <w:pBdr>
        <w:left w:val="single" w:sz="4" w:space="8" w:color="DEDEDE"/>
      </w:pBdr>
      <w:shd w:val="clear" w:color="auto" w:fill="DEDEDE"/>
      <w:bidi w:val="0"/>
      <w:spacing w:after="131" w:line="324" w:lineRule="atLeast"/>
    </w:pPr>
    <w:rPr>
      <w:rFonts w:ascii="Segoe UI" w:eastAsia="Times New Roman" w:hAnsi="Segoe UI" w:cs="Segoe UI"/>
      <w:color w:val="444444"/>
      <w:sz w:val="20"/>
      <w:szCs w:val="20"/>
    </w:rPr>
  </w:style>
  <w:style w:type="paragraph" w:customStyle="1" w:styleId="at-quickshare-success1">
    <w:name w:val="at-quickshare-success1"/>
    <w:basedOn w:val="Normal"/>
    <w:rsid w:val="00CB38D4"/>
    <w:pPr>
      <w:bidi w:val="0"/>
      <w:spacing w:after="131" w:line="324" w:lineRule="atLeast"/>
    </w:pPr>
    <w:rPr>
      <w:rFonts w:ascii="Segoe UI" w:eastAsia="Times New Roman" w:hAnsi="Segoe UI" w:cs="Segoe UI"/>
      <w:color w:val="2AAC36"/>
      <w:sz w:val="20"/>
      <w:szCs w:val="20"/>
    </w:rPr>
  </w:style>
  <w:style w:type="paragraph" w:customStyle="1" w:styleId="at-button-blue1">
    <w:name w:val="at-button-blue1"/>
    <w:basedOn w:val="Normal"/>
    <w:rsid w:val="00CB38D4"/>
    <w:pPr>
      <w:pBdr>
        <w:top w:val="single" w:sz="4" w:space="4" w:color="125CB5"/>
        <w:left w:val="single" w:sz="4" w:space="10" w:color="125CB5"/>
        <w:bottom w:val="single" w:sz="4" w:space="4" w:color="125CB5"/>
        <w:right w:val="single" w:sz="4" w:space="10" w:color="125CB5"/>
      </w:pBdr>
      <w:shd w:val="clear" w:color="auto" w:fill="0D98FB"/>
      <w:bidi w:val="0"/>
      <w:spacing w:before="157" w:after="0" w:line="324" w:lineRule="atLeast"/>
    </w:pPr>
    <w:rPr>
      <w:rFonts w:ascii="Segoe UI" w:eastAsia="Times New Roman" w:hAnsi="Segoe UI" w:cs="Segoe UI"/>
      <w:b/>
      <w:bCs/>
      <w:color w:val="FFFFFF"/>
      <w:sz w:val="16"/>
      <w:szCs w:val="16"/>
    </w:rPr>
  </w:style>
  <w:style w:type="paragraph" w:customStyle="1" w:styleId="at-button-blue2">
    <w:name w:val="at-button-blue2"/>
    <w:basedOn w:val="Normal"/>
    <w:rsid w:val="00CB38D4"/>
    <w:pPr>
      <w:pBdr>
        <w:top w:val="single" w:sz="4" w:space="4" w:color="125CB5"/>
        <w:left w:val="single" w:sz="4" w:space="10" w:color="125CB5"/>
        <w:bottom w:val="single" w:sz="4" w:space="4" w:color="125CB5"/>
        <w:right w:val="single" w:sz="4" w:space="10" w:color="125CB5"/>
      </w:pBdr>
      <w:shd w:val="clear" w:color="auto" w:fill="098DF4"/>
      <w:bidi w:val="0"/>
      <w:spacing w:before="157" w:after="0" w:line="324" w:lineRule="atLeast"/>
    </w:pPr>
    <w:rPr>
      <w:rFonts w:ascii="Segoe UI" w:eastAsia="Times New Roman" w:hAnsi="Segoe UI" w:cs="Segoe UI"/>
      <w:b/>
      <w:bCs/>
      <w:color w:val="FFFFFF"/>
      <w:sz w:val="16"/>
      <w:szCs w:val="16"/>
    </w:rPr>
  </w:style>
  <w:style w:type="paragraph" w:customStyle="1" w:styleId="at-quickshare-content-lb1">
    <w:name w:val="at-quickshare-content-lb1"/>
    <w:basedOn w:val="Normal"/>
    <w:rsid w:val="00CB38D4"/>
    <w:pPr>
      <w:shd w:val="clear" w:color="auto" w:fill="FFFFFF"/>
      <w:bidi w:val="0"/>
      <w:spacing w:after="131" w:line="324" w:lineRule="atLeast"/>
      <w:jc w:val="center"/>
    </w:pPr>
    <w:rPr>
      <w:rFonts w:ascii="Segoe UI" w:eastAsia="Times New Roman" w:hAnsi="Segoe UI" w:cs="Segoe UI"/>
      <w:color w:val="000000"/>
      <w:sz w:val="18"/>
      <w:szCs w:val="18"/>
    </w:rPr>
  </w:style>
  <w:style w:type="paragraph" w:customStyle="1" w:styleId="at-quickshare-success2">
    <w:name w:val="at-quickshare-success2"/>
    <w:basedOn w:val="Normal"/>
    <w:rsid w:val="00CB38D4"/>
    <w:pPr>
      <w:shd w:val="clear" w:color="auto" w:fill="FFFFFF"/>
      <w:bidi w:val="0"/>
      <w:spacing w:after="131" w:line="324" w:lineRule="atLeast"/>
      <w:jc w:val="center"/>
    </w:pPr>
    <w:rPr>
      <w:rFonts w:ascii="Segoe UI" w:eastAsia="Times New Roman" w:hAnsi="Segoe UI" w:cs="Segoe UI"/>
      <w:color w:val="000000"/>
      <w:sz w:val="18"/>
      <w:szCs w:val="18"/>
    </w:rPr>
  </w:style>
  <w:style w:type="paragraph" w:customStyle="1" w:styleId="tab1">
    <w:name w:val="tab1"/>
    <w:basedOn w:val="Normal"/>
    <w:rsid w:val="00CB38D4"/>
    <w:pPr>
      <w:pBdr>
        <w:top w:val="single" w:sz="2" w:space="2" w:color="78ACFF"/>
        <w:left w:val="single" w:sz="2" w:space="4" w:color="78ACFF"/>
        <w:bottom w:val="single" w:sz="2" w:space="2" w:color="78ACFF"/>
        <w:right w:val="single" w:sz="4" w:space="4" w:color="78ACFF"/>
      </w:pBdr>
      <w:shd w:val="clear" w:color="auto" w:fill="EAF2FF"/>
      <w:bidi w:val="0"/>
      <w:spacing w:before="13" w:after="13" w:line="324" w:lineRule="atLeast"/>
      <w:ind w:left="65" w:right="-65"/>
    </w:pPr>
    <w:rPr>
      <w:rFonts w:ascii="Verdana" w:eastAsia="Times New Roman" w:hAnsi="Verdana" w:cs="Segoe UI"/>
      <w:color w:val="444444"/>
      <w:sz w:val="16"/>
      <w:szCs w:val="16"/>
    </w:rPr>
  </w:style>
  <w:style w:type="paragraph" w:customStyle="1" w:styleId="tab-page1">
    <w:name w:val="tab-page1"/>
    <w:basedOn w:val="Normal"/>
    <w:rsid w:val="00CB38D4"/>
    <w:pPr>
      <w:pBdr>
        <w:top w:val="single" w:sz="4" w:space="7" w:color="78ACFF"/>
        <w:left w:val="single" w:sz="4" w:space="7" w:color="78ACFF"/>
        <w:bottom w:val="single" w:sz="4" w:space="7" w:color="78ACFF"/>
        <w:right w:val="single" w:sz="4" w:space="7" w:color="78ACFF"/>
      </w:pBdr>
      <w:shd w:val="clear" w:color="auto" w:fill="FFFFFF"/>
      <w:bidi w:val="0"/>
      <w:spacing w:after="131" w:line="324" w:lineRule="atLeast"/>
    </w:pPr>
    <w:rPr>
      <w:rFonts w:ascii="Verdana" w:eastAsia="Times New Roman" w:hAnsi="Verdana" w:cs="Segoe UI"/>
      <w:color w:val="000000"/>
      <w:sz w:val="17"/>
      <w:szCs w:val="17"/>
    </w:rPr>
  </w:style>
  <w:style w:type="paragraph" w:customStyle="1" w:styleId="tab-row1">
    <w:name w:val="tab-row1"/>
    <w:basedOn w:val="Normal"/>
    <w:rsid w:val="00CB38D4"/>
    <w:pPr>
      <w:shd w:val="clear" w:color="auto" w:fill="FFFFFF"/>
      <w:bidi w:val="0"/>
      <w:spacing w:after="131" w:line="324" w:lineRule="atLeast"/>
    </w:pPr>
    <w:rPr>
      <w:rFonts w:ascii="Segoe UI" w:eastAsia="Times New Roman" w:hAnsi="Segoe UI" w:cs="Segoe UI"/>
      <w:color w:val="444444"/>
      <w:sz w:val="20"/>
      <w:szCs w:val="20"/>
    </w:rPr>
  </w:style>
  <w:style w:type="paragraph" w:customStyle="1" w:styleId="mms1">
    <w:name w:val="mms1"/>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
    <w:name w:val="mms2"/>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3">
    <w:name w:val="mms3"/>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4">
    <w:name w:val="mms4"/>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5">
    <w:name w:val="mms5"/>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6">
    <w:name w:val="mms6"/>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7">
    <w:name w:val="mms7"/>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8">
    <w:name w:val="mms8"/>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9">
    <w:name w:val="mms9"/>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0">
    <w:name w:val="mms10"/>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1">
    <w:name w:val="mms11"/>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2">
    <w:name w:val="mms12"/>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3">
    <w:name w:val="mms13"/>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4">
    <w:name w:val="mms14"/>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
    <w:name w:val="sms1"/>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
    <w:name w:val="sms2"/>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3">
    <w:name w:val="sms3"/>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4">
    <w:name w:val="sms4"/>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5">
    <w:name w:val="sms5"/>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6">
    <w:name w:val="sms6"/>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7">
    <w:name w:val="sms7"/>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8">
    <w:name w:val="sms8"/>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9">
    <w:name w:val="sms9"/>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0">
    <w:name w:val="sms10"/>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1">
    <w:name w:val="sms11"/>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2">
    <w:name w:val="sms12"/>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3">
    <w:name w:val="sms13"/>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4">
    <w:name w:val="sms14"/>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atitem3">
    <w:name w:val="at_item3"/>
    <w:basedOn w:val="Normal"/>
    <w:rsid w:val="00CB38D4"/>
    <w:pPr>
      <w:pBdr>
        <w:top w:val="single" w:sz="4" w:space="3" w:color="FFFFFF"/>
        <w:left w:val="single" w:sz="4" w:space="3" w:color="FFFFFF"/>
        <w:bottom w:val="single" w:sz="4" w:space="3" w:color="FFFFFF"/>
        <w:right w:val="single" w:sz="4" w:space="3" w:color="FFFFFF"/>
      </w:pBdr>
      <w:bidi w:val="0"/>
      <w:spacing w:after="131" w:line="240" w:lineRule="atLeast"/>
      <w:ind w:right="26"/>
    </w:pPr>
    <w:rPr>
      <w:rFonts w:ascii="Arial" w:eastAsia="Times New Roman" w:hAnsi="Arial" w:cs="Arial"/>
      <w:color w:val="444444"/>
      <w:sz w:val="20"/>
      <w:szCs w:val="20"/>
    </w:rPr>
  </w:style>
  <w:style w:type="paragraph" w:customStyle="1" w:styleId="atbold2">
    <w:name w:val="at_bold2"/>
    <w:basedOn w:val="Normal"/>
    <w:rsid w:val="00CB38D4"/>
    <w:pPr>
      <w:bidi w:val="0"/>
      <w:spacing w:after="131" w:line="324" w:lineRule="atLeast"/>
    </w:pPr>
    <w:rPr>
      <w:rFonts w:ascii="Segoe UI" w:eastAsia="Times New Roman" w:hAnsi="Segoe UI" w:cs="Segoe UI"/>
      <w:b/>
      <w:bCs/>
      <w:color w:val="444444"/>
      <w:sz w:val="20"/>
      <w:szCs w:val="20"/>
    </w:rPr>
  </w:style>
  <w:style w:type="paragraph" w:customStyle="1" w:styleId="atitem4">
    <w:name w:val="at_item4"/>
    <w:basedOn w:val="Normal"/>
    <w:rsid w:val="00CB38D4"/>
    <w:pPr>
      <w:bidi w:val="0"/>
      <w:spacing w:before="13" w:after="13" w:line="324" w:lineRule="atLeast"/>
      <w:ind w:left="13" w:right="13"/>
    </w:pPr>
    <w:rPr>
      <w:rFonts w:ascii="Segoe UI" w:eastAsia="Times New Roman" w:hAnsi="Segoe UI" w:cs="Segoe UI"/>
      <w:color w:val="444444"/>
      <w:sz w:val="20"/>
      <w:szCs w:val="20"/>
    </w:rPr>
  </w:style>
  <w:style w:type="paragraph" w:customStyle="1" w:styleId="at15t4">
    <w:name w:val="at15t4"/>
    <w:basedOn w:val="Normal"/>
    <w:rsid w:val="00CB38D4"/>
    <w:pPr>
      <w:bidi w:val="0"/>
      <w:spacing w:after="131" w:line="324" w:lineRule="atLeast"/>
    </w:pPr>
    <w:rPr>
      <w:rFonts w:ascii="Segoe UI" w:eastAsia="Times New Roman" w:hAnsi="Segoe UI" w:cs="Segoe UI"/>
      <w:color w:val="444444"/>
      <w:sz w:val="20"/>
      <w:szCs w:val="20"/>
    </w:rPr>
  </w:style>
  <w:style w:type="character" w:customStyle="1" w:styleId="addthisfollowlabel2">
    <w:name w:val="addthis_follow_label2"/>
    <w:basedOn w:val="DefaultParagraphFont"/>
    <w:rsid w:val="00CB38D4"/>
    <w:rPr>
      <w:vanish/>
      <w:webHidden w:val="0"/>
      <w:specVanish w:val="0"/>
    </w:rPr>
  </w:style>
  <w:style w:type="paragraph" w:customStyle="1" w:styleId="addthisseparator2">
    <w:name w:val="addthis_separator2"/>
    <w:basedOn w:val="Normal"/>
    <w:rsid w:val="00CB38D4"/>
    <w:pPr>
      <w:bidi w:val="0"/>
      <w:spacing w:after="0" w:line="324" w:lineRule="atLeast"/>
      <w:ind w:left="65" w:right="65"/>
    </w:pPr>
    <w:rPr>
      <w:rFonts w:ascii="Segoe UI" w:eastAsia="Times New Roman" w:hAnsi="Segoe UI" w:cs="Segoe UI"/>
      <w:color w:val="444444"/>
      <w:sz w:val="20"/>
      <w:szCs w:val="20"/>
    </w:rPr>
  </w:style>
  <w:style w:type="paragraph" w:customStyle="1" w:styleId="at300b2">
    <w:name w:val="at300b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o2">
    <w:name w:val="at300bo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m2">
    <w:name w:val="at300m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6">
    <w:name w:val="at300bs6"/>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7">
    <w:name w:val="at300bs7"/>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5">
    <w:name w:val="at15t5"/>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8">
    <w:name w:val="at300bs8"/>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9">
    <w:name w:val="at300bs9"/>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6">
    <w:name w:val="at15t6"/>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300bs10">
    <w:name w:val="at300bs10"/>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6nc2">
    <w:name w:val="at16nc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15texpanded2">
    <w:name w:val="at15t_expanded2"/>
    <w:basedOn w:val="Normal"/>
    <w:rsid w:val="00CB38D4"/>
    <w:pPr>
      <w:bidi w:val="0"/>
      <w:spacing w:after="131" w:line="324" w:lineRule="atLeast"/>
      <w:ind w:right="52"/>
    </w:pPr>
    <w:rPr>
      <w:rFonts w:ascii="Segoe UI" w:eastAsia="Times New Roman" w:hAnsi="Segoe UI" w:cs="Segoe UI"/>
      <w:color w:val="444444"/>
      <w:sz w:val="20"/>
      <w:szCs w:val="20"/>
    </w:rPr>
  </w:style>
  <w:style w:type="paragraph" w:customStyle="1" w:styleId="at15tcompact2">
    <w:name w:val="at15t_compact2"/>
    <w:basedOn w:val="Normal"/>
    <w:rsid w:val="00CB38D4"/>
    <w:pPr>
      <w:bidi w:val="0"/>
      <w:spacing w:after="131" w:line="324" w:lineRule="atLeast"/>
      <w:ind w:right="52"/>
    </w:pPr>
    <w:rPr>
      <w:rFonts w:ascii="Segoe UI" w:eastAsia="Times New Roman" w:hAnsi="Segoe UI" w:cs="Segoe UI"/>
      <w:color w:val="444444"/>
      <w:sz w:val="20"/>
      <w:szCs w:val="20"/>
    </w:rPr>
  </w:style>
  <w:style w:type="paragraph" w:customStyle="1" w:styleId="atbtn3">
    <w:name w:val="atbtn3"/>
    <w:basedOn w:val="Normal"/>
    <w:rsid w:val="00CB38D4"/>
    <w:pPr>
      <w:pBdr>
        <w:top w:val="single" w:sz="4" w:space="1" w:color="B5B5B5"/>
        <w:left w:val="single" w:sz="4" w:space="3" w:color="B5B5B5"/>
        <w:bottom w:val="single" w:sz="4" w:space="1" w:color="B5B5B5"/>
        <w:right w:val="single" w:sz="4" w:space="3" w:color="B5B5B5"/>
      </w:pBdr>
      <w:shd w:val="clear" w:color="auto" w:fill="FFFFFF"/>
      <w:bidi w:val="0"/>
      <w:spacing w:after="0" w:line="324" w:lineRule="atLeast"/>
    </w:pPr>
    <w:rPr>
      <w:rFonts w:ascii="Segoe UI" w:eastAsia="Times New Roman" w:hAnsi="Segoe UI" w:cs="Segoe UI"/>
      <w:b/>
      <w:bCs/>
      <w:color w:val="333333"/>
      <w:sz w:val="20"/>
      <w:szCs w:val="20"/>
    </w:rPr>
  </w:style>
  <w:style w:type="paragraph" w:customStyle="1" w:styleId="atbtn4">
    <w:name w:val="atbtn4"/>
    <w:basedOn w:val="Normal"/>
    <w:rsid w:val="00CB38D4"/>
    <w:pPr>
      <w:pBdr>
        <w:top w:val="single" w:sz="4" w:space="1" w:color="B5B5B5"/>
        <w:left w:val="single" w:sz="4" w:space="3" w:color="B5B5B5"/>
        <w:bottom w:val="single" w:sz="4" w:space="1" w:color="B5B5B5"/>
        <w:right w:val="single" w:sz="4" w:space="3" w:color="B5B5B5"/>
      </w:pBdr>
      <w:shd w:val="clear" w:color="auto" w:fill="FFFFFF"/>
      <w:bidi w:val="0"/>
      <w:spacing w:after="0" w:line="324" w:lineRule="atLeast"/>
    </w:pPr>
    <w:rPr>
      <w:rFonts w:ascii="Segoe UI" w:eastAsia="Times New Roman" w:hAnsi="Segoe UI" w:cs="Segoe UI"/>
      <w:b/>
      <w:bCs/>
      <w:color w:val="333333"/>
      <w:sz w:val="20"/>
      <w:szCs w:val="20"/>
    </w:rPr>
  </w:style>
  <w:style w:type="paragraph" w:customStyle="1" w:styleId="atrse3">
    <w:name w:val="atrse3"/>
    <w:basedOn w:val="Normal"/>
    <w:rsid w:val="00CB38D4"/>
    <w:pPr>
      <w:bidi w:val="0"/>
      <w:spacing w:after="131" w:line="324" w:lineRule="atLeast"/>
    </w:pPr>
    <w:rPr>
      <w:rFonts w:ascii="Segoe UI" w:eastAsia="Times New Roman" w:hAnsi="Segoe UI" w:cs="Segoe UI"/>
      <w:color w:val="666666"/>
      <w:sz w:val="20"/>
      <w:szCs w:val="20"/>
    </w:rPr>
  </w:style>
  <w:style w:type="paragraph" w:customStyle="1" w:styleId="atrse4">
    <w:name w:val="atrse4"/>
    <w:basedOn w:val="Normal"/>
    <w:rsid w:val="00CB38D4"/>
    <w:pPr>
      <w:bidi w:val="0"/>
      <w:spacing w:after="131" w:line="324" w:lineRule="atLeast"/>
    </w:pPr>
    <w:rPr>
      <w:rFonts w:ascii="Segoe UI" w:eastAsia="Times New Roman" w:hAnsi="Segoe UI" w:cs="Segoe UI"/>
      <w:color w:val="666666"/>
      <w:sz w:val="20"/>
      <w:szCs w:val="20"/>
    </w:rPr>
  </w:style>
  <w:style w:type="paragraph" w:customStyle="1" w:styleId="tmsg2">
    <w:name w:val="tmsg2"/>
    <w:basedOn w:val="Normal"/>
    <w:rsid w:val="00CB38D4"/>
    <w:pPr>
      <w:bidi w:val="0"/>
      <w:spacing w:after="131" w:line="324" w:lineRule="atLeast"/>
      <w:jc w:val="right"/>
    </w:pPr>
    <w:rPr>
      <w:rFonts w:ascii="Segoe UI" w:eastAsia="Times New Roman" w:hAnsi="Segoe UI" w:cs="Segoe UI"/>
      <w:color w:val="444444"/>
      <w:sz w:val="20"/>
      <w:szCs w:val="20"/>
    </w:rPr>
  </w:style>
  <w:style w:type="paragraph" w:customStyle="1" w:styleId="aterror3">
    <w:name w:val="at_error3"/>
    <w:basedOn w:val="Normal"/>
    <w:rsid w:val="00CB38D4"/>
    <w:pPr>
      <w:pBdr>
        <w:bottom w:val="single" w:sz="4" w:space="3" w:color="DF5666"/>
      </w:pBdr>
      <w:shd w:val="clear" w:color="auto" w:fill="F26D7D"/>
      <w:bidi w:val="0"/>
      <w:spacing w:after="131" w:line="324" w:lineRule="atLeast"/>
    </w:pPr>
    <w:rPr>
      <w:rFonts w:ascii="Segoe UI" w:eastAsia="Times New Roman" w:hAnsi="Segoe UI" w:cs="Segoe UI"/>
      <w:color w:val="FFFFFF"/>
      <w:sz w:val="20"/>
      <w:szCs w:val="20"/>
    </w:rPr>
  </w:style>
  <w:style w:type="paragraph" w:customStyle="1" w:styleId="aterror4">
    <w:name w:val="at_error4"/>
    <w:basedOn w:val="Normal"/>
    <w:rsid w:val="00CB38D4"/>
    <w:pPr>
      <w:pBdr>
        <w:bottom w:val="single" w:sz="4" w:space="3" w:color="DF5666"/>
      </w:pBdr>
      <w:shd w:val="clear" w:color="auto" w:fill="F26D7D"/>
      <w:bidi w:val="0"/>
      <w:spacing w:after="131" w:line="324" w:lineRule="atLeast"/>
    </w:pPr>
    <w:rPr>
      <w:rFonts w:ascii="Segoe UI" w:eastAsia="Times New Roman" w:hAnsi="Segoe UI" w:cs="Segoe UI"/>
      <w:color w:val="FFFFFF"/>
      <w:sz w:val="20"/>
      <w:szCs w:val="20"/>
    </w:rPr>
  </w:style>
  <w:style w:type="paragraph" w:customStyle="1" w:styleId="ac-logo3">
    <w:name w:val="ac-logo3"/>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c-logo4">
    <w:name w:val="ac-logo4"/>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inp2">
    <w:name w:val="atinp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content3">
    <w:name w:val="at-promo-content3"/>
    <w:basedOn w:val="Normal"/>
    <w:rsid w:val="00CB38D4"/>
    <w:pPr>
      <w:bidi w:val="0"/>
      <w:spacing w:before="157" w:after="131" w:line="324" w:lineRule="atLeast"/>
    </w:pPr>
    <w:rPr>
      <w:rFonts w:ascii="Segoe UI" w:eastAsia="Times New Roman" w:hAnsi="Segoe UI" w:cs="Segoe UI"/>
      <w:color w:val="444444"/>
      <w:sz w:val="20"/>
      <w:szCs w:val="20"/>
    </w:rPr>
  </w:style>
  <w:style w:type="paragraph" w:customStyle="1" w:styleId="at-promo-content4">
    <w:name w:val="at-promo-content4"/>
    <w:basedOn w:val="Normal"/>
    <w:rsid w:val="00CB38D4"/>
    <w:pPr>
      <w:bidi w:val="0"/>
      <w:spacing w:before="157" w:after="131" w:line="324" w:lineRule="atLeast"/>
    </w:pPr>
    <w:rPr>
      <w:rFonts w:ascii="Segoe UI" w:eastAsia="Times New Roman" w:hAnsi="Segoe UI" w:cs="Segoe UI"/>
      <w:color w:val="444444"/>
      <w:sz w:val="20"/>
      <w:szCs w:val="20"/>
    </w:rPr>
  </w:style>
  <w:style w:type="paragraph" w:customStyle="1" w:styleId="at-promo-btn3">
    <w:name w:val="at-promo-btn3"/>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promo-btn4">
    <w:name w:val="at-promo-btn4"/>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ddthistoolbox2">
    <w:name w:val="addthis_toolbox2"/>
    <w:basedOn w:val="Normal"/>
    <w:rsid w:val="00CB38D4"/>
    <w:pPr>
      <w:bidi w:val="0"/>
      <w:spacing w:after="0" w:line="324" w:lineRule="atLeast"/>
    </w:pPr>
    <w:rPr>
      <w:rFonts w:ascii="Segoe UI" w:eastAsia="Times New Roman" w:hAnsi="Segoe UI" w:cs="Segoe UI"/>
      <w:color w:val="444444"/>
      <w:sz w:val="20"/>
      <w:szCs w:val="20"/>
    </w:rPr>
  </w:style>
  <w:style w:type="paragraph" w:customStyle="1" w:styleId="atm-f2">
    <w:name w:val="atm-f2"/>
    <w:basedOn w:val="Normal"/>
    <w:rsid w:val="00CB38D4"/>
    <w:pPr>
      <w:bidi w:val="0"/>
      <w:spacing w:after="131" w:line="324" w:lineRule="atLeast"/>
    </w:pPr>
    <w:rPr>
      <w:rFonts w:ascii="Segoe UI" w:eastAsia="Times New Roman" w:hAnsi="Segoe UI" w:cs="Segoe UI"/>
      <w:color w:val="444444"/>
      <w:sz w:val="12"/>
      <w:szCs w:val="12"/>
    </w:rPr>
  </w:style>
  <w:style w:type="paragraph" w:customStyle="1" w:styleId="atm-f-logo2">
    <w:name w:val="atm-f-logo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ddthisbuttonpinterestpinit2">
    <w:name w:val="addthis_button_pinterest_pinit2"/>
    <w:basedOn w:val="Normal"/>
    <w:rsid w:val="00CB38D4"/>
    <w:pPr>
      <w:bidi w:val="0"/>
      <w:spacing w:after="131" w:line="324" w:lineRule="atLeast"/>
      <w:ind w:right="131"/>
    </w:pPr>
    <w:rPr>
      <w:rFonts w:ascii="Segoe UI" w:eastAsia="Times New Roman" w:hAnsi="Segoe UI" w:cs="Segoe UI"/>
      <w:color w:val="444444"/>
      <w:sz w:val="20"/>
      <w:szCs w:val="20"/>
    </w:rPr>
  </w:style>
  <w:style w:type="paragraph" w:customStyle="1" w:styleId="atimglb2">
    <w:name w:val="atimglb2"/>
    <w:basedOn w:val="Normal"/>
    <w:rsid w:val="00CB38D4"/>
    <w:pPr>
      <w:bidi w:val="0"/>
      <w:spacing w:after="131" w:line="324" w:lineRule="atLeast"/>
    </w:pPr>
    <w:rPr>
      <w:rFonts w:ascii="Segoe UI" w:eastAsia="Times New Roman" w:hAnsi="Segoe UI" w:cs="Segoe UI"/>
      <w:color w:val="444444"/>
      <w:sz w:val="20"/>
      <w:szCs w:val="20"/>
    </w:rPr>
  </w:style>
  <w:style w:type="paragraph" w:customStyle="1" w:styleId="at-quickshare-header-x3">
    <w:name w:val="at-quickshare-header-x3"/>
    <w:basedOn w:val="Normal"/>
    <w:rsid w:val="00CB38D4"/>
    <w:pPr>
      <w:pBdr>
        <w:left w:val="single" w:sz="4" w:space="8" w:color="DEDEDE"/>
      </w:pBdr>
      <w:bidi w:val="0"/>
      <w:spacing w:after="131" w:line="324" w:lineRule="atLeast"/>
    </w:pPr>
    <w:rPr>
      <w:rFonts w:ascii="Segoe UI" w:eastAsia="Times New Roman" w:hAnsi="Segoe UI" w:cs="Segoe UI"/>
      <w:color w:val="444444"/>
      <w:sz w:val="20"/>
      <w:szCs w:val="20"/>
    </w:rPr>
  </w:style>
  <w:style w:type="paragraph" w:customStyle="1" w:styleId="at-quickshare-header-x4">
    <w:name w:val="at-quickshare-header-x4"/>
    <w:basedOn w:val="Normal"/>
    <w:rsid w:val="00CB38D4"/>
    <w:pPr>
      <w:pBdr>
        <w:left w:val="single" w:sz="4" w:space="8" w:color="DEDEDE"/>
      </w:pBdr>
      <w:shd w:val="clear" w:color="auto" w:fill="DEDEDE"/>
      <w:bidi w:val="0"/>
      <w:spacing w:after="131" w:line="324" w:lineRule="atLeast"/>
    </w:pPr>
    <w:rPr>
      <w:rFonts w:ascii="Segoe UI" w:eastAsia="Times New Roman" w:hAnsi="Segoe UI" w:cs="Segoe UI"/>
      <w:color w:val="444444"/>
      <w:sz w:val="20"/>
      <w:szCs w:val="20"/>
    </w:rPr>
  </w:style>
  <w:style w:type="paragraph" w:customStyle="1" w:styleId="at-quickshare-success3">
    <w:name w:val="at-quickshare-success3"/>
    <w:basedOn w:val="Normal"/>
    <w:rsid w:val="00CB38D4"/>
    <w:pPr>
      <w:bidi w:val="0"/>
      <w:spacing w:after="131" w:line="324" w:lineRule="atLeast"/>
    </w:pPr>
    <w:rPr>
      <w:rFonts w:ascii="Segoe UI" w:eastAsia="Times New Roman" w:hAnsi="Segoe UI" w:cs="Segoe UI"/>
      <w:color w:val="2AAC36"/>
      <w:sz w:val="20"/>
      <w:szCs w:val="20"/>
    </w:rPr>
  </w:style>
  <w:style w:type="paragraph" w:customStyle="1" w:styleId="at-button-blue3">
    <w:name w:val="at-button-blue3"/>
    <w:basedOn w:val="Normal"/>
    <w:rsid w:val="00CB38D4"/>
    <w:pPr>
      <w:pBdr>
        <w:top w:val="single" w:sz="4" w:space="4" w:color="125CB5"/>
        <w:left w:val="single" w:sz="4" w:space="10" w:color="125CB5"/>
        <w:bottom w:val="single" w:sz="4" w:space="4" w:color="125CB5"/>
        <w:right w:val="single" w:sz="4" w:space="10" w:color="125CB5"/>
      </w:pBdr>
      <w:shd w:val="clear" w:color="auto" w:fill="0D98FB"/>
      <w:bidi w:val="0"/>
      <w:spacing w:before="157" w:after="0" w:line="324" w:lineRule="atLeast"/>
    </w:pPr>
    <w:rPr>
      <w:rFonts w:ascii="Segoe UI" w:eastAsia="Times New Roman" w:hAnsi="Segoe UI" w:cs="Segoe UI"/>
      <w:b/>
      <w:bCs/>
      <w:color w:val="FFFFFF"/>
      <w:sz w:val="16"/>
      <w:szCs w:val="16"/>
    </w:rPr>
  </w:style>
  <w:style w:type="paragraph" w:customStyle="1" w:styleId="at-button-blue4">
    <w:name w:val="at-button-blue4"/>
    <w:basedOn w:val="Normal"/>
    <w:rsid w:val="00CB38D4"/>
    <w:pPr>
      <w:pBdr>
        <w:top w:val="single" w:sz="4" w:space="4" w:color="125CB5"/>
        <w:left w:val="single" w:sz="4" w:space="10" w:color="125CB5"/>
        <w:bottom w:val="single" w:sz="4" w:space="4" w:color="125CB5"/>
        <w:right w:val="single" w:sz="4" w:space="10" w:color="125CB5"/>
      </w:pBdr>
      <w:shd w:val="clear" w:color="auto" w:fill="098DF4"/>
      <w:bidi w:val="0"/>
      <w:spacing w:before="157" w:after="0" w:line="324" w:lineRule="atLeast"/>
    </w:pPr>
    <w:rPr>
      <w:rFonts w:ascii="Segoe UI" w:eastAsia="Times New Roman" w:hAnsi="Segoe UI" w:cs="Segoe UI"/>
      <w:b/>
      <w:bCs/>
      <w:color w:val="FFFFFF"/>
      <w:sz w:val="16"/>
      <w:szCs w:val="16"/>
    </w:rPr>
  </w:style>
  <w:style w:type="paragraph" w:customStyle="1" w:styleId="at-quickshare-content-lb2">
    <w:name w:val="at-quickshare-content-lb2"/>
    <w:basedOn w:val="Normal"/>
    <w:rsid w:val="00CB38D4"/>
    <w:pPr>
      <w:shd w:val="clear" w:color="auto" w:fill="FFFFFF"/>
      <w:bidi w:val="0"/>
      <w:spacing w:after="131" w:line="324" w:lineRule="atLeast"/>
      <w:jc w:val="center"/>
    </w:pPr>
    <w:rPr>
      <w:rFonts w:ascii="Segoe UI" w:eastAsia="Times New Roman" w:hAnsi="Segoe UI" w:cs="Segoe UI"/>
      <w:color w:val="000000"/>
      <w:sz w:val="18"/>
      <w:szCs w:val="18"/>
    </w:rPr>
  </w:style>
  <w:style w:type="paragraph" w:customStyle="1" w:styleId="at-quickshare-success4">
    <w:name w:val="at-quickshare-success4"/>
    <w:basedOn w:val="Normal"/>
    <w:rsid w:val="00CB38D4"/>
    <w:pPr>
      <w:shd w:val="clear" w:color="auto" w:fill="FFFFFF"/>
      <w:bidi w:val="0"/>
      <w:spacing w:after="131" w:line="324" w:lineRule="atLeast"/>
      <w:jc w:val="center"/>
    </w:pPr>
    <w:rPr>
      <w:rFonts w:ascii="Segoe UI" w:eastAsia="Times New Roman" w:hAnsi="Segoe UI" w:cs="Segoe UI"/>
      <w:color w:val="000000"/>
      <w:sz w:val="18"/>
      <w:szCs w:val="18"/>
    </w:rPr>
  </w:style>
  <w:style w:type="paragraph" w:customStyle="1" w:styleId="tab2">
    <w:name w:val="tab2"/>
    <w:basedOn w:val="Normal"/>
    <w:rsid w:val="00CB38D4"/>
    <w:pPr>
      <w:pBdr>
        <w:top w:val="single" w:sz="2" w:space="2" w:color="78ACFF"/>
        <w:left w:val="single" w:sz="2" w:space="4" w:color="78ACFF"/>
        <w:bottom w:val="single" w:sz="2" w:space="2" w:color="78ACFF"/>
        <w:right w:val="single" w:sz="4" w:space="4" w:color="78ACFF"/>
      </w:pBdr>
      <w:shd w:val="clear" w:color="auto" w:fill="EAF2FF"/>
      <w:bidi w:val="0"/>
      <w:spacing w:before="13" w:after="13" w:line="324" w:lineRule="atLeast"/>
      <w:ind w:left="65" w:right="-65"/>
    </w:pPr>
    <w:rPr>
      <w:rFonts w:ascii="Verdana" w:eastAsia="Times New Roman" w:hAnsi="Verdana" w:cs="Segoe UI"/>
      <w:color w:val="444444"/>
      <w:sz w:val="16"/>
      <w:szCs w:val="16"/>
    </w:rPr>
  </w:style>
  <w:style w:type="paragraph" w:customStyle="1" w:styleId="tab-page2">
    <w:name w:val="tab-page2"/>
    <w:basedOn w:val="Normal"/>
    <w:rsid w:val="00CB38D4"/>
    <w:pPr>
      <w:pBdr>
        <w:top w:val="single" w:sz="4" w:space="7" w:color="78ACFF"/>
        <w:left w:val="single" w:sz="4" w:space="7" w:color="78ACFF"/>
        <w:bottom w:val="single" w:sz="4" w:space="7" w:color="78ACFF"/>
        <w:right w:val="single" w:sz="4" w:space="7" w:color="78ACFF"/>
      </w:pBdr>
      <w:shd w:val="clear" w:color="auto" w:fill="FFFFFF"/>
      <w:bidi w:val="0"/>
      <w:spacing w:after="131" w:line="324" w:lineRule="atLeast"/>
    </w:pPr>
    <w:rPr>
      <w:rFonts w:ascii="Verdana" w:eastAsia="Times New Roman" w:hAnsi="Verdana" w:cs="Segoe UI"/>
      <w:color w:val="000000"/>
      <w:sz w:val="17"/>
      <w:szCs w:val="17"/>
    </w:rPr>
  </w:style>
  <w:style w:type="paragraph" w:customStyle="1" w:styleId="tab-row2">
    <w:name w:val="tab-row2"/>
    <w:basedOn w:val="Normal"/>
    <w:rsid w:val="00CB38D4"/>
    <w:pPr>
      <w:shd w:val="clear" w:color="auto" w:fill="FFFFFF"/>
      <w:bidi w:val="0"/>
      <w:spacing w:after="131" w:line="324" w:lineRule="atLeast"/>
    </w:pPr>
    <w:rPr>
      <w:rFonts w:ascii="Segoe UI" w:eastAsia="Times New Roman" w:hAnsi="Segoe UI" w:cs="Segoe UI"/>
      <w:color w:val="444444"/>
      <w:sz w:val="20"/>
      <w:szCs w:val="20"/>
    </w:rPr>
  </w:style>
  <w:style w:type="paragraph" w:customStyle="1" w:styleId="mms15">
    <w:name w:val="mms15"/>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6">
    <w:name w:val="mms16"/>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7">
    <w:name w:val="mms17"/>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8">
    <w:name w:val="mms18"/>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19">
    <w:name w:val="mms19"/>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0">
    <w:name w:val="mms20"/>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1">
    <w:name w:val="mms21"/>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2">
    <w:name w:val="mms22"/>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3">
    <w:name w:val="mms23"/>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4">
    <w:name w:val="mms24"/>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5">
    <w:name w:val="mms25"/>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6">
    <w:name w:val="mms26"/>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7">
    <w:name w:val="mms27"/>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mms28">
    <w:name w:val="mms28"/>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5">
    <w:name w:val="sms15"/>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6">
    <w:name w:val="sms16"/>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7">
    <w:name w:val="sms17"/>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8">
    <w:name w:val="sms18"/>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19">
    <w:name w:val="sms19"/>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0">
    <w:name w:val="sms20"/>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1">
    <w:name w:val="sms21"/>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2">
    <w:name w:val="sms22"/>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3">
    <w:name w:val="sms23"/>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4">
    <w:name w:val="sms24"/>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5">
    <w:name w:val="sms25"/>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6">
    <w:name w:val="sms26"/>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7">
    <w:name w:val="sms27"/>
    <w:basedOn w:val="Normal"/>
    <w:rsid w:val="00CB38D4"/>
    <w:pPr>
      <w:bidi w:val="0"/>
      <w:spacing w:after="131" w:line="324" w:lineRule="atLeast"/>
    </w:pPr>
    <w:rPr>
      <w:rFonts w:ascii="Segoe UI" w:eastAsia="Times New Roman" w:hAnsi="Segoe UI" w:cs="Segoe UI"/>
      <w:vanish/>
      <w:color w:val="444444"/>
      <w:sz w:val="11"/>
      <w:szCs w:val="11"/>
    </w:rPr>
  </w:style>
  <w:style w:type="paragraph" w:customStyle="1" w:styleId="sms28">
    <w:name w:val="sms28"/>
    <w:basedOn w:val="Normal"/>
    <w:rsid w:val="00CB38D4"/>
    <w:pPr>
      <w:bidi w:val="0"/>
      <w:spacing w:after="131" w:line="324" w:lineRule="atLeast"/>
    </w:pPr>
    <w:rPr>
      <w:rFonts w:ascii="Segoe UI" w:eastAsia="Times New Roman" w:hAnsi="Segoe UI" w:cs="Segoe UI"/>
      <w:vanish/>
      <w:color w:val="444444"/>
      <w:sz w:val="11"/>
      <w:szCs w:val="11"/>
    </w:rPr>
  </w:style>
  <w:style w:type="character" w:styleId="HTMLCode">
    <w:name w:val="HTML Code"/>
    <w:basedOn w:val="DefaultParagraphFont"/>
    <w:uiPriority w:val="99"/>
    <w:semiHidden/>
    <w:unhideWhenUsed/>
    <w:rsid w:val="00CB38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3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202346">
      <w:bodyDiv w:val="1"/>
      <w:marLeft w:val="0"/>
      <w:marRight w:val="0"/>
      <w:marTop w:val="0"/>
      <w:marBottom w:val="0"/>
      <w:divBdr>
        <w:top w:val="none" w:sz="0" w:space="0" w:color="auto"/>
        <w:left w:val="none" w:sz="0" w:space="0" w:color="auto"/>
        <w:bottom w:val="none" w:sz="0" w:space="0" w:color="auto"/>
        <w:right w:val="none" w:sz="0" w:space="0" w:color="auto"/>
      </w:divBdr>
      <w:divsChild>
        <w:div w:id="278149805">
          <w:marLeft w:val="196"/>
          <w:marRight w:val="196"/>
          <w:marTop w:val="196"/>
          <w:marBottom w:val="196"/>
          <w:divBdr>
            <w:top w:val="single" w:sz="4" w:space="0" w:color="D2D9E0"/>
            <w:left w:val="single" w:sz="4" w:space="13" w:color="D2D9E0"/>
            <w:bottom w:val="single" w:sz="4" w:space="0" w:color="D2D9E0"/>
            <w:right w:val="single" w:sz="4" w:space="0" w:color="D2D9E0"/>
          </w:divBdr>
        </w:div>
        <w:div w:id="1164585493">
          <w:marLeft w:val="196"/>
          <w:marRight w:val="196"/>
          <w:marTop w:val="196"/>
          <w:marBottom w:val="196"/>
          <w:divBdr>
            <w:top w:val="single" w:sz="4" w:space="0" w:color="D2D9E0"/>
            <w:left w:val="single" w:sz="4" w:space="13" w:color="D2D9E0"/>
            <w:bottom w:val="single" w:sz="4" w:space="0" w:color="D2D9E0"/>
            <w:right w:val="single" w:sz="4" w:space="0" w:color="D2D9E0"/>
          </w:divBdr>
        </w:div>
        <w:div w:id="404376678">
          <w:marLeft w:val="196"/>
          <w:marRight w:val="196"/>
          <w:marTop w:val="196"/>
          <w:marBottom w:val="196"/>
          <w:divBdr>
            <w:top w:val="single" w:sz="4" w:space="0" w:color="D2D9E0"/>
            <w:left w:val="single" w:sz="4" w:space="13" w:color="D2D9E0"/>
            <w:bottom w:val="single" w:sz="4" w:space="0" w:color="D2D9E0"/>
            <w:right w:val="single" w:sz="4" w:space="0" w:color="D2D9E0"/>
          </w:divBdr>
        </w:div>
        <w:div w:id="1762488415">
          <w:marLeft w:val="196"/>
          <w:marRight w:val="196"/>
          <w:marTop w:val="196"/>
          <w:marBottom w:val="196"/>
          <w:divBdr>
            <w:top w:val="single" w:sz="4" w:space="0" w:color="D2D9E0"/>
            <w:left w:val="single" w:sz="4" w:space="13" w:color="D2D9E0"/>
            <w:bottom w:val="single" w:sz="4" w:space="0" w:color="D2D9E0"/>
            <w:right w:val="single" w:sz="4" w:space="0" w:color="D2D9E0"/>
          </w:divBdr>
        </w:div>
        <w:div w:id="351954370">
          <w:marLeft w:val="196"/>
          <w:marRight w:val="196"/>
          <w:marTop w:val="196"/>
          <w:marBottom w:val="196"/>
          <w:divBdr>
            <w:top w:val="single" w:sz="4" w:space="0" w:color="D2D9E0"/>
            <w:left w:val="single" w:sz="4" w:space="13" w:color="D2D9E0"/>
            <w:bottom w:val="single" w:sz="4" w:space="0" w:color="D2D9E0"/>
            <w:right w:val="single" w:sz="4" w:space="0" w:color="D2D9E0"/>
          </w:divBdr>
        </w:div>
        <w:div w:id="1959408623">
          <w:marLeft w:val="196"/>
          <w:marRight w:val="196"/>
          <w:marTop w:val="196"/>
          <w:marBottom w:val="196"/>
          <w:divBdr>
            <w:top w:val="single" w:sz="4" w:space="0" w:color="D2D9E0"/>
            <w:left w:val="single" w:sz="4" w:space="13" w:color="D2D9E0"/>
            <w:bottom w:val="single" w:sz="4" w:space="0" w:color="D2D9E0"/>
            <w:right w:val="single" w:sz="4" w:space="0" w:color="D2D9E0"/>
          </w:divBdr>
        </w:div>
        <w:div w:id="1865097214">
          <w:marLeft w:val="196"/>
          <w:marRight w:val="196"/>
          <w:marTop w:val="196"/>
          <w:marBottom w:val="196"/>
          <w:divBdr>
            <w:top w:val="single" w:sz="4" w:space="0" w:color="D2D9E0"/>
            <w:left w:val="single" w:sz="4" w:space="13" w:color="D2D9E0"/>
            <w:bottom w:val="single" w:sz="4" w:space="0" w:color="D2D9E0"/>
            <w:right w:val="single" w:sz="4" w:space="0" w:color="D2D9E0"/>
          </w:divBdr>
        </w:div>
        <w:div w:id="1972244654">
          <w:marLeft w:val="196"/>
          <w:marRight w:val="196"/>
          <w:marTop w:val="196"/>
          <w:marBottom w:val="196"/>
          <w:divBdr>
            <w:top w:val="single" w:sz="4" w:space="0" w:color="D2D9E0"/>
            <w:left w:val="single" w:sz="4" w:space="13" w:color="D2D9E0"/>
            <w:bottom w:val="single" w:sz="4" w:space="0" w:color="D2D9E0"/>
            <w:right w:val="single" w:sz="4" w:space="0" w:color="D2D9E0"/>
          </w:divBdr>
        </w:div>
        <w:div w:id="1969623698">
          <w:marLeft w:val="196"/>
          <w:marRight w:val="196"/>
          <w:marTop w:val="196"/>
          <w:marBottom w:val="196"/>
          <w:divBdr>
            <w:top w:val="single" w:sz="4" w:space="0" w:color="D2D9E0"/>
            <w:left w:val="single" w:sz="4" w:space="13" w:color="D2D9E0"/>
            <w:bottom w:val="single" w:sz="4" w:space="0" w:color="D2D9E0"/>
            <w:right w:val="single" w:sz="4" w:space="0" w:color="D2D9E0"/>
          </w:divBdr>
        </w:div>
        <w:div w:id="1831822711">
          <w:marLeft w:val="196"/>
          <w:marRight w:val="196"/>
          <w:marTop w:val="196"/>
          <w:marBottom w:val="196"/>
          <w:divBdr>
            <w:top w:val="single" w:sz="4" w:space="0" w:color="D2D9E0"/>
            <w:left w:val="single" w:sz="4" w:space="13" w:color="D2D9E0"/>
            <w:bottom w:val="single" w:sz="4" w:space="0" w:color="D2D9E0"/>
            <w:right w:val="single" w:sz="4" w:space="0" w:color="D2D9E0"/>
          </w:divBdr>
        </w:div>
        <w:div w:id="451559385">
          <w:marLeft w:val="196"/>
          <w:marRight w:val="196"/>
          <w:marTop w:val="196"/>
          <w:marBottom w:val="196"/>
          <w:divBdr>
            <w:top w:val="single" w:sz="4" w:space="0" w:color="D2D9E0"/>
            <w:left w:val="single" w:sz="4" w:space="13" w:color="D2D9E0"/>
            <w:bottom w:val="single" w:sz="4" w:space="0" w:color="D2D9E0"/>
            <w:right w:val="single" w:sz="4" w:space="0" w:color="D2D9E0"/>
          </w:divBdr>
        </w:div>
        <w:div w:id="25840178">
          <w:marLeft w:val="196"/>
          <w:marRight w:val="196"/>
          <w:marTop w:val="196"/>
          <w:marBottom w:val="196"/>
          <w:divBdr>
            <w:top w:val="single" w:sz="4" w:space="0" w:color="D2D9E0"/>
            <w:left w:val="single" w:sz="4" w:space="13" w:color="D2D9E0"/>
            <w:bottom w:val="single" w:sz="4" w:space="0" w:color="D2D9E0"/>
            <w:right w:val="single" w:sz="4" w:space="0" w:color="D2D9E0"/>
          </w:divBdr>
        </w:div>
        <w:div w:id="2057508409">
          <w:marLeft w:val="196"/>
          <w:marRight w:val="196"/>
          <w:marTop w:val="196"/>
          <w:marBottom w:val="196"/>
          <w:divBdr>
            <w:top w:val="single" w:sz="4" w:space="0" w:color="D2D9E0"/>
            <w:left w:val="single" w:sz="4" w:space="13" w:color="D2D9E0"/>
            <w:bottom w:val="single" w:sz="4" w:space="0" w:color="D2D9E0"/>
            <w:right w:val="single" w:sz="4" w:space="0" w:color="D2D9E0"/>
          </w:divBdr>
        </w:div>
        <w:div w:id="218562707">
          <w:marLeft w:val="196"/>
          <w:marRight w:val="196"/>
          <w:marTop w:val="196"/>
          <w:marBottom w:val="196"/>
          <w:divBdr>
            <w:top w:val="single" w:sz="4" w:space="0" w:color="D2D9E0"/>
            <w:left w:val="single" w:sz="4" w:space="13" w:color="D2D9E0"/>
            <w:bottom w:val="single" w:sz="4" w:space="0" w:color="D2D9E0"/>
            <w:right w:val="single" w:sz="4" w:space="0" w:color="D2D9E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pftutorial.net/DataGrid.html" TargetMode="External"/><Relationship Id="rId13" Type="http://schemas.openxmlformats.org/officeDocument/2006/relationships/hyperlink" Target="http://www.wpftutorial.net/DataGrid.html"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3.png"/><Relationship Id="rId7" Type="http://schemas.openxmlformats.org/officeDocument/2006/relationships/hyperlink" Target="http://www.wpftutorial.net/DataGrid.html" TargetMode="External"/><Relationship Id="rId12" Type="http://schemas.openxmlformats.org/officeDocument/2006/relationships/hyperlink" Target="http://www.wpftutorial.net/DataGrid.html"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http://www.wpftutorial.net/DataGrid.html" TargetMode="External"/><Relationship Id="rId20" Type="http://schemas.openxmlformats.org/officeDocument/2006/relationships/image" Target="media/image5.png"/><Relationship Id="rId29" Type="http://schemas.openxmlformats.org/officeDocument/2006/relationships/hyperlink" Target="http://www.google.com/search?q=typeof+msdn.microsof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pftutorial.net/DataGrid.html" TargetMode="External"/><Relationship Id="rId24" Type="http://schemas.openxmlformats.org/officeDocument/2006/relationships/image" Target="media/image7.png"/><Relationship Id="rId32" Type="http://schemas.openxmlformats.org/officeDocument/2006/relationships/hyperlink" Target="http://www.google.com/search?q=new+msdn.microsoft.com" TargetMode="External"/><Relationship Id="rId5" Type="http://schemas.openxmlformats.org/officeDocument/2006/relationships/hyperlink" Target="http://www.wpftutorial.net/uploads/DataGrid.zip" TargetMode="External"/><Relationship Id="rId15" Type="http://schemas.openxmlformats.org/officeDocument/2006/relationships/hyperlink" Target="http://www.wpftutorial.net/DataGrid.html" TargetMode="External"/><Relationship Id="rId23" Type="http://schemas.openxmlformats.org/officeDocument/2006/relationships/hyperlink" Target="http://www.google.com/search?q=new+msdn.microsoft.com"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www.wpftutorial.net/DataGrid.html" TargetMode="External"/><Relationship Id="rId19" Type="http://schemas.openxmlformats.org/officeDocument/2006/relationships/image" Target="media/image4.png"/><Relationship Id="rId31" Type="http://schemas.openxmlformats.org/officeDocument/2006/relationships/hyperlink" Target="http://www.google.com/search?q=new+msdn.microsoft.com" TargetMode="External"/><Relationship Id="rId4" Type="http://schemas.openxmlformats.org/officeDocument/2006/relationships/webSettings" Target="webSettings.xml"/><Relationship Id="rId9" Type="http://schemas.openxmlformats.org/officeDocument/2006/relationships/hyperlink" Target="http://www.wpftutorial.net/DataGrid.html" TargetMode="External"/><Relationship Id="rId14" Type="http://schemas.openxmlformats.org/officeDocument/2006/relationships/hyperlink" Target="http://www.wpftutorial.net/DataGrid.html" TargetMode="External"/><Relationship Id="rId22" Type="http://schemas.openxmlformats.org/officeDocument/2006/relationships/hyperlink" Target="http://www.google.com/search?q=new+msdn.microsoft.com" TargetMode="External"/><Relationship Id="rId27" Type="http://schemas.openxmlformats.org/officeDocument/2006/relationships/image" Target="media/image10.png"/><Relationship Id="rId30" Type="http://schemas.openxmlformats.org/officeDocument/2006/relationships/hyperlink" Target="http://www.google.com/search?q=typeof+msdn.microsoft.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2941</Words>
  <Characters>14705</Characters>
  <Application>Microsoft Office Word</Application>
  <DocSecurity>0</DocSecurity>
  <Lines>122</Lines>
  <Paragraphs>35</Paragraphs>
  <ScaleCrop>false</ScaleCrop>
  <Company>RAFAEL</Company>
  <LinksUpToDate>false</LinksUpToDate>
  <CharactersWithSpaces>17611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aharongi</dc:creator>
  <cp:lastModifiedBy>aharongi</cp:lastModifiedBy>
  <cp:revision>1</cp:revision>
  <dcterms:created xsi:type="dcterms:W3CDTF">2013-03-11T05:53:00Z</dcterms:created>
  <dcterms:modified xsi:type="dcterms:W3CDTF">2013-03-11T05:54:00Z</dcterms:modified>
</cp:coreProperties>
</file>